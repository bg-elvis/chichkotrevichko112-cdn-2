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F2" w:rsidRDefault="00CB4FF2" w:rsidP="00CB4FF2">
      <w:pPr>
        <w:pStyle w:val="Text1"/>
        <w:spacing w:after="0"/>
        <w:jc w:val="center"/>
        <w:rPr>
          <w:b/>
        </w:rPr>
      </w:pPr>
    </w:p>
    <w:p w:rsidR="00CB4FF2" w:rsidRDefault="00CB4FF2" w:rsidP="00812D0D">
      <w:pPr>
        <w:pStyle w:val="Text1"/>
        <w:spacing w:after="0"/>
        <w:jc w:val="center"/>
        <w:rPr>
          <w:b/>
        </w:rPr>
      </w:pPr>
      <w:r w:rsidRPr="00006170">
        <w:rPr>
          <w:b/>
        </w:rPr>
        <w:t>Update</w:t>
      </w:r>
      <w:r w:rsidR="00510615">
        <w:rPr>
          <w:rStyle w:val="FootnoteReference"/>
          <w:b/>
        </w:rPr>
        <w:footnoteReference w:id="1"/>
      </w:r>
      <w:r>
        <w:rPr>
          <w:b/>
        </w:rPr>
        <w:t xml:space="preserve"> No</w:t>
      </w:r>
      <w:r w:rsidRPr="00006170">
        <w:rPr>
          <w:b/>
        </w:rPr>
        <w:t xml:space="preserve"> </w:t>
      </w:r>
      <w:r w:rsidR="00286D32">
        <w:rPr>
          <w:b/>
        </w:rPr>
        <w:t>3</w:t>
      </w:r>
      <w:ins w:id="0" w:author="DI CARLI Paolo (TAXUD)" w:date="2023-05-21T13:09:00Z">
        <w:r w:rsidR="00EE10D9">
          <w:rPr>
            <w:b/>
          </w:rPr>
          <w:t>6</w:t>
        </w:r>
      </w:ins>
      <w:r w:rsidR="00286D32">
        <w:rPr>
          <w:b/>
        </w:rPr>
        <w:t xml:space="preserve"> </w:t>
      </w:r>
      <w:r w:rsidR="00DB5761">
        <w:rPr>
          <w:b/>
        </w:rPr>
        <w:t xml:space="preserve">Cor. 1 </w:t>
      </w:r>
      <w:r>
        <w:rPr>
          <w:b/>
        </w:rPr>
        <w:t xml:space="preserve">of Annex </w:t>
      </w:r>
      <w:r w:rsidR="00B26A6A">
        <w:rPr>
          <w:b/>
        </w:rPr>
        <w:t>2</w:t>
      </w:r>
      <w:r>
        <w:rPr>
          <w:b/>
        </w:rPr>
        <w:t>,</w:t>
      </w:r>
      <w:r w:rsidR="007D3A5C">
        <w:rPr>
          <w:b/>
        </w:rPr>
        <w:t xml:space="preserve"> </w:t>
      </w:r>
      <w:del w:id="1" w:author="DI CARLI Paolo (TAXUD)" w:date="2023-05-02T15:24:00Z">
        <w:r w:rsidR="007D3A5C" w:rsidDel="00CE6A77">
          <w:rPr>
            <w:b/>
          </w:rPr>
          <w:delText>1</w:delText>
        </w:r>
      </w:del>
      <w:r w:rsidR="00EE10D9">
        <w:rPr>
          <w:b/>
        </w:rPr>
        <w:t>21</w:t>
      </w:r>
      <w:r>
        <w:rPr>
          <w:b/>
        </w:rPr>
        <w:t xml:space="preserve"> </w:t>
      </w:r>
      <w:r w:rsidR="000C0D6B">
        <w:rPr>
          <w:b/>
        </w:rPr>
        <w:t xml:space="preserve"> </w:t>
      </w:r>
      <w:r w:rsidR="007D3A5C">
        <w:rPr>
          <w:b/>
        </w:rPr>
        <w:t xml:space="preserve"> </w:t>
      </w:r>
      <w:del w:id="2" w:author="DI CARLI Paolo (TAXUD)" w:date="2023-05-02T15:24:00Z">
        <w:r w:rsidR="007D3A5C" w:rsidDel="00CE6A77">
          <w:rPr>
            <w:b/>
          </w:rPr>
          <w:delText>December</w:delText>
        </w:r>
      </w:del>
      <w:ins w:id="3" w:author="DI CARLI Paolo (TAXUD)" w:date="2023-05-02T15:24:00Z">
        <w:r w:rsidR="00CE6A77">
          <w:rPr>
            <w:b/>
          </w:rPr>
          <w:t xml:space="preserve"> May</w:t>
        </w:r>
      </w:ins>
      <w:r w:rsidR="008450BE">
        <w:rPr>
          <w:b/>
        </w:rPr>
        <w:t xml:space="preserve"> </w:t>
      </w:r>
      <w:r w:rsidR="000C0D6B">
        <w:rPr>
          <w:b/>
        </w:rPr>
        <w:t>202</w:t>
      </w:r>
      <w:ins w:id="4" w:author="DI CARLI Paolo (TAXUD)" w:date="2023-05-02T15:24:00Z">
        <w:r w:rsidR="00CE6A77">
          <w:rPr>
            <w:b/>
          </w:rPr>
          <w:t>3</w:t>
        </w:r>
      </w:ins>
      <w:del w:id="5" w:author="DI CARLI Paolo (TAXUD)" w:date="2023-05-02T15:24:00Z">
        <w:r w:rsidR="000C0D6B" w:rsidDel="00CE6A77">
          <w:rPr>
            <w:b/>
          </w:rPr>
          <w:delText>2</w:delText>
        </w:r>
      </w:del>
    </w:p>
    <w:p w:rsidR="00CB4FF2" w:rsidRPr="00552744" w:rsidRDefault="00CB4FF2" w:rsidP="00CB4FF2">
      <w:pPr>
        <w:pStyle w:val="Text1"/>
        <w:spacing w:after="0"/>
        <w:jc w:val="right"/>
        <w:rPr>
          <w:b/>
        </w:rPr>
      </w:pPr>
    </w:p>
    <w:p w:rsidR="00CB4FF2" w:rsidRDefault="00CB4FF2" w:rsidP="00CB4FF2">
      <w:pPr>
        <w:spacing w:after="120"/>
        <w:jc w:val="center"/>
        <w:rPr>
          <w:b/>
          <w:caps/>
          <w:szCs w:val="24"/>
        </w:rPr>
      </w:pPr>
      <w:r w:rsidRPr="00552744">
        <w:rPr>
          <w:b/>
          <w:caps/>
          <w:szCs w:val="24"/>
        </w:rPr>
        <w:t>Railway undertakings entitled to use the simplified rail transit procedure</w:t>
      </w:r>
    </w:p>
    <w:p w:rsidR="00253522" w:rsidRPr="00510615" w:rsidRDefault="00253522" w:rsidP="00510615">
      <w:pPr>
        <w:spacing w:after="120"/>
        <w:rPr>
          <w:b/>
          <w:caps/>
          <w:sz w:val="20"/>
          <w:szCs w:val="24"/>
        </w:rPr>
      </w:pPr>
    </w:p>
    <w:tbl>
      <w:tblPr>
        <w:tblW w:w="10207"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5"/>
        <w:gridCol w:w="4536"/>
        <w:gridCol w:w="992"/>
        <w:gridCol w:w="709"/>
        <w:gridCol w:w="1417"/>
        <w:gridCol w:w="1418"/>
      </w:tblGrid>
      <w:tr w:rsidR="00705449" w:rsidRPr="00481AD8" w:rsidTr="00C74204">
        <w:trPr>
          <w:tblHeader/>
        </w:trPr>
        <w:tc>
          <w:tcPr>
            <w:tcW w:w="1135" w:type="dxa"/>
            <w:tcBorders>
              <w:top w:val="thinThickSmallGap" w:sz="24" w:space="0" w:color="auto"/>
              <w:left w:val="thinThickSmallGap" w:sz="24" w:space="0" w:color="auto"/>
              <w:bottom w:val="thickThinSmallGap" w:sz="24" w:space="0" w:color="auto"/>
              <w:right w:val="single" w:sz="4" w:space="0" w:color="auto"/>
            </w:tcBorders>
          </w:tcPr>
          <w:p w:rsidR="00705449" w:rsidRPr="00481AD8" w:rsidRDefault="00705449" w:rsidP="00705449">
            <w:pPr>
              <w:spacing w:before="60" w:after="60"/>
              <w:jc w:val="center"/>
              <w:rPr>
                <w:b/>
                <w:smallCaps/>
                <w:szCs w:val="24"/>
              </w:rPr>
            </w:pPr>
            <w:r w:rsidRPr="00CB4FF2">
              <w:rPr>
                <w:b/>
                <w:smallCaps/>
                <w:sz w:val="22"/>
                <w:szCs w:val="24"/>
              </w:rPr>
              <w:t>Country Code</w:t>
            </w:r>
          </w:p>
        </w:tc>
        <w:tc>
          <w:tcPr>
            <w:tcW w:w="4536" w:type="dxa"/>
            <w:tcBorders>
              <w:top w:val="thinThickSmallGap" w:sz="24" w:space="0" w:color="auto"/>
              <w:left w:val="single" w:sz="4" w:space="0" w:color="auto"/>
              <w:bottom w:val="thickThinSmallGap" w:sz="24" w:space="0" w:color="auto"/>
              <w:right w:val="single" w:sz="4" w:space="0" w:color="auto"/>
            </w:tcBorders>
          </w:tcPr>
          <w:p w:rsidR="00705449" w:rsidRPr="00481AD8" w:rsidRDefault="00705449" w:rsidP="00705449">
            <w:pPr>
              <w:spacing w:before="60" w:after="60"/>
              <w:jc w:val="left"/>
              <w:rPr>
                <w:b/>
                <w:smallCaps/>
                <w:szCs w:val="24"/>
              </w:rPr>
            </w:pPr>
            <w:r w:rsidRPr="00481AD8">
              <w:rPr>
                <w:b/>
                <w:smallCaps/>
                <w:szCs w:val="24"/>
              </w:rPr>
              <w:t>Railway undertaking</w:t>
            </w:r>
          </w:p>
        </w:tc>
        <w:tc>
          <w:tcPr>
            <w:tcW w:w="992" w:type="dxa"/>
            <w:tcBorders>
              <w:top w:val="thinThickSmallGap" w:sz="24" w:space="0" w:color="auto"/>
              <w:left w:val="single" w:sz="4" w:space="0" w:color="auto"/>
              <w:bottom w:val="thickThinSmallGap" w:sz="24" w:space="0" w:color="auto"/>
              <w:right w:val="single" w:sz="4" w:space="0" w:color="auto"/>
            </w:tcBorders>
          </w:tcPr>
          <w:p w:rsidR="00705449" w:rsidRPr="00415202" w:rsidRDefault="00705449" w:rsidP="00705449">
            <w:pPr>
              <w:spacing w:before="60" w:after="60"/>
              <w:jc w:val="center"/>
              <w:rPr>
                <w:b/>
                <w:smallCaps/>
                <w:sz w:val="20"/>
                <w:szCs w:val="24"/>
              </w:rPr>
            </w:pPr>
            <w:r w:rsidRPr="00415202">
              <w:rPr>
                <w:b/>
                <w:smallCaps/>
                <w:sz w:val="20"/>
                <w:szCs w:val="24"/>
              </w:rPr>
              <w:t>UIC Code</w:t>
            </w:r>
          </w:p>
        </w:tc>
        <w:tc>
          <w:tcPr>
            <w:tcW w:w="709" w:type="dxa"/>
            <w:tcBorders>
              <w:top w:val="thinThickSmallGap" w:sz="24" w:space="0" w:color="auto"/>
              <w:left w:val="single" w:sz="4" w:space="0" w:color="auto"/>
              <w:bottom w:val="thickThinSmallGap" w:sz="24" w:space="0" w:color="auto"/>
              <w:right w:val="single" w:sz="4" w:space="0" w:color="auto"/>
            </w:tcBorders>
          </w:tcPr>
          <w:p w:rsidR="00705449" w:rsidRPr="00415202" w:rsidRDefault="00705449" w:rsidP="005102B5">
            <w:pPr>
              <w:spacing w:before="60" w:after="60"/>
              <w:jc w:val="center"/>
              <w:rPr>
                <w:b/>
                <w:smallCaps/>
                <w:sz w:val="20"/>
                <w:szCs w:val="24"/>
              </w:rPr>
            </w:pPr>
            <w:r w:rsidRPr="00212E0E">
              <w:rPr>
                <w:b/>
                <w:smallCaps/>
                <w:sz w:val="18"/>
                <w:szCs w:val="24"/>
              </w:rPr>
              <w:t>Comp. guarantee</w:t>
            </w:r>
          </w:p>
        </w:tc>
        <w:tc>
          <w:tcPr>
            <w:tcW w:w="1417" w:type="dxa"/>
            <w:tcBorders>
              <w:top w:val="thinThickSmallGap" w:sz="24" w:space="0" w:color="auto"/>
              <w:left w:val="single" w:sz="4" w:space="0" w:color="auto"/>
              <w:bottom w:val="thickThinSmallGap" w:sz="24" w:space="0" w:color="auto"/>
              <w:right w:val="single" w:sz="4" w:space="0" w:color="auto"/>
            </w:tcBorders>
          </w:tcPr>
          <w:p w:rsidR="00705449" w:rsidRPr="003E0A4C" w:rsidRDefault="00705449" w:rsidP="00705449">
            <w:pPr>
              <w:spacing w:before="60" w:after="60"/>
              <w:jc w:val="center"/>
              <w:rPr>
                <w:b/>
                <w:smallCaps/>
                <w:color w:val="FF0000"/>
                <w:sz w:val="20"/>
                <w:szCs w:val="24"/>
              </w:rPr>
            </w:pPr>
            <w:r w:rsidRPr="003E0A4C">
              <w:rPr>
                <w:b/>
                <w:smallCaps/>
                <w:color w:val="FF0000"/>
                <w:sz w:val="20"/>
                <w:szCs w:val="24"/>
              </w:rPr>
              <w:t>Not valid in</w:t>
            </w:r>
          </w:p>
        </w:tc>
        <w:tc>
          <w:tcPr>
            <w:tcW w:w="1418" w:type="dxa"/>
            <w:tcBorders>
              <w:top w:val="thinThickSmallGap" w:sz="24" w:space="0" w:color="auto"/>
              <w:left w:val="single" w:sz="4" w:space="0" w:color="auto"/>
              <w:bottom w:val="thickThinSmallGap" w:sz="24" w:space="0" w:color="auto"/>
              <w:right w:val="thickThinSmallGap" w:sz="24" w:space="0" w:color="auto"/>
            </w:tcBorders>
          </w:tcPr>
          <w:p w:rsidR="00705449" w:rsidRPr="00415202" w:rsidRDefault="00705449">
            <w:pPr>
              <w:spacing w:before="60" w:after="60"/>
              <w:jc w:val="center"/>
              <w:rPr>
                <w:b/>
                <w:smallCaps/>
                <w:sz w:val="20"/>
                <w:szCs w:val="24"/>
              </w:rPr>
            </w:pPr>
            <w:r w:rsidRPr="00415202">
              <w:rPr>
                <w:b/>
                <w:smallCaps/>
                <w:sz w:val="20"/>
                <w:szCs w:val="24"/>
              </w:rPr>
              <w:t>Date as from</w:t>
            </w:r>
            <w:r w:rsidRPr="00415202">
              <w:rPr>
                <w:b/>
                <w:smallCaps/>
                <w:sz w:val="20"/>
                <w:szCs w:val="24"/>
              </w:rPr>
              <w:br/>
            </w:r>
            <w:r w:rsidRPr="00510615">
              <w:rPr>
                <w:b/>
                <w:smallCaps/>
                <w:sz w:val="12"/>
                <w:szCs w:val="24"/>
              </w:rPr>
              <w:t>(</w:t>
            </w:r>
            <w:r w:rsidR="008816CE" w:rsidRPr="00510615">
              <w:rPr>
                <w:b/>
                <w:smallCaps/>
                <w:sz w:val="12"/>
                <w:szCs w:val="24"/>
              </w:rPr>
              <w:t>new authorisation</w:t>
            </w:r>
            <w:r w:rsidRPr="00510615">
              <w:rPr>
                <w:b/>
                <w:smallCaps/>
                <w:sz w:val="12"/>
                <w:szCs w:val="24"/>
              </w:rPr>
              <w:t>)</w:t>
            </w:r>
          </w:p>
        </w:tc>
      </w:tr>
      <w:tr w:rsidR="00705449" w:rsidRPr="00552744" w:rsidTr="00C74204">
        <w:tc>
          <w:tcPr>
            <w:tcW w:w="1135" w:type="dxa"/>
            <w:tcBorders>
              <w:top w:val="thickThinSmallGap" w:sz="24" w:space="0" w:color="auto"/>
            </w:tcBorders>
          </w:tcPr>
          <w:p w:rsidR="00705449" w:rsidRPr="001347EA" w:rsidRDefault="00705449" w:rsidP="00705449">
            <w:pPr>
              <w:spacing w:before="60" w:after="60"/>
              <w:jc w:val="left"/>
              <w:rPr>
                <w:szCs w:val="24"/>
              </w:rPr>
            </w:pPr>
            <w:r w:rsidRPr="001347EA">
              <w:rPr>
                <w:szCs w:val="24"/>
              </w:rPr>
              <w:t>AT</w:t>
            </w:r>
          </w:p>
        </w:tc>
        <w:tc>
          <w:tcPr>
            <w:tcW w:w="4536" w:type="dxa"/>
            <w:tcBorders>
              <w:top w:val="thickThinSmallGap" w:sz="24" w:space="0" w:color="auto"/>
            </w:tcBorders>
          </w:tcPr>
          <w:p w:rsidR="00705449" w:rsidRPr="001347EA" w:rsidRDefault="00705449" w:rsidP="00705449">
            <w:pPr>
              <w:spacing w:before="60" w:after="60"/>
              <w:jc w:val="left"/>
              <w:rPr>
                <w:szCs w:val="24"/>
              </w:rPr>
            </w:pPr>
            <w:r w:rsidRPr="001347EA">
              <w:rPr>
                <w:szCs w:val="24"/>
              </w:rPr>
              <w:t>Rail Cargo Austria AG</w:t>
            </w:r>
          </w:p>
        </w:tc>
        <w:tc>
          <w:tcPr>
            <w:tcW w:w="992" w:type="dxa"/>
            <w:tcBorders>
              <w:top w:val="thickThinSmallGap" w:sz="24" w:space="0" w:color="auto"/>
            </w:tcBorders>
          </w:tcPr>
          <w:p w:rsidR="00705449" w:rsidRPr="001347EA" w:rsidRDefault="00705449" w:rsidP="00705449">
            <w:pPr>
              <w:spacing w:before="60" w:after="60"/>
              <w:jc w:val="center"/>
              <w:rPr>
                <w:szCs w:val="24"/>
              </w:rPr>
            </w:pPr>
            <w:r w:rsidRPr="001347EA">
              <w:rPr>
                <w:szCs w:val="24"/>
              </w:rPr>
              <w:t>2181</w:t>
            </w:r>
          </w:p>
        </w:tc>
        <w:tc>
          <w:tcPr>
            <w:tcW w:w="709" w:type="dxa"/>
            <w:tcBorders>
              <w:top w:val="thickThinSmallGap" w:sz="24" w:space="0" w:color="auto"/>
            </w:tcBorders>
          </w:tcPr>
          <w:p w:rsidR="00705449" w:rsidRPr="001347EA" w:rsidRDefault="00705449" w:rsidP="00705449">
            <w:pPr>
              <w:spacing w:before="60" w:after="60"/>
              <w:jc w:val="center"/>
              <w:rPr>
                <w:szCs w:val="24"/>
              </w:rPr>
            </w:pPr>
            <w:r>
              <w:rPr>
                <w:szCs w:val="24"/>
              </w:rPr>
              <w:t>Y</w:t>
            </w:r>
          </w:p>
        </w:tc>
        <w:tc>
          <w:tcPr>
            <w:tcW w:w="1417" w:type="dxa"/>
            <w:tcBorders>
              <w:top w:val="thickThinSmallGap" w:sz="2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thickThinSmallGap" w:sz="2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bottom w:val="single" w:sz="4" w:space="0" w:color="auto"/>
            </w:tcBorders>
          </w:tcPr>
          <w:p w:rsidR="00705449" w:rsidRPr="001347EA" w:rsidRDefault="00705449" w:rsidP="00705449">
            <w:pPr>
              <w:spacing w:before="60" w:after="60"/>
              <w:jc w:val="left"/>
              <w:rPr>
                <w:szCs w:val="24"/>
              </w:rPr>
            </w:pPr>
            <w:r w:rsidRPr="001347EA">
              <w:rPr>
                <w:szCs w:val="24"/>
              </w:rPr>
              <w:t>BE</w:t>
            </w:r>
          </w:p>
        </w:tc>
        <w:tc>
          <w:tcPr>
            <w:tcW w:w="4536" w:type="dxa"/>
          </w:tcPr>
          <w:p w:rsidR="00705449" w:rsidRPr="001347EA" w:rsidRDefault="00705449" w:rsidP="00705449">
            <w:pPr>
              <w:spacing w:before="60" w:after="60"/>
              <w:jc w:val="left"/>
              <w:rPr>
                <w:szCs w:val="24"/>
              </w:rPr>
            </w:pPr>
            <w:r w:rsidRPr="001347EA">
              <w:rPr>
                <w:szCs w:val="24"/>
              </w:rPr>
              <w:t>Lineas NV</w:t>
            </w:r>
          </w:p>
        </w:tc>
        <w:tc>
          <w:tcPr>
            <w:tcW w:w="992" w:type="dxa"/>
          </w:tcPr>
          <w:p w:rsidR="00705449" w:rsidRPr="001347EA" w:rsidRDefault="00705449" w:rsidP="00705449">
            <w:pPr>
              <w:spacing w:before="60" w:after="60"/>
              <w:jc w:val="center"/>
              <w:rPr>
                <w:szCs w:val="24"/>
              </w:rPr>
            </w:pPr>
            <w:r w:rsidRPr="001347EA">
              <w:rPr>
                <w:szCs w:val="24"/>
              </w:rPr>
              <w:t>2188</w:t>
            </w:r>
          </w:p>
        </w:tc>
        <w:tc>
          <w:tcPr>
            <w:tcW w:w="709" w:type="dxa"/>
          </w:tcPr>
          <w:p w:rsidR="00705449" w:rsidRPr="001347EA" w:rsidRDefault="00DB5761" w:rsidP="00705449">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r w:rsidRPr="00664761">
              <w:rPr>
                <w:sz w:val="20"/>
              </w:rPr>
              <w:t>-</w:t>
            </w: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bottom w:val="nil"/>
            </w:tcBorders>
          </w:tcPr>
          <w:p w:rsidR="00705449" w:rsidRPr="001347EA" w:rsidRDefault="00705449" w:rsidP="00705449">
            <w:pPr>
              <w:spacing w:before="60" w:after="60"/>
              <w:jc w:val="left"/>
              <w:rPr>
                <w:szCs w:val="24"/>
              </w:rPr>
            </w:pPr>
            <w:r w:rsidRPr="001347EA">
              <w:rPr>
                <w:szCs w:val="24"/>
              </w:rPr>
              <w:t>BG</w:t>
            </w:r>
          </w:p>
        </w:tc>
        <w:tc>
          <w:tcPr>
            <w:tcW w:w="4536" w:type="dxa"/>
          </w:tcPr>
          <w:p w:rsidR="00705449" w:rsidRPr="001347EA" w:rsidRDefault="00705449" w:rsidP="00705449">
            <w:pPr>
              <w:spacing w:before="60" w:after="60"/>
              <w:jc w:val="left"/>
              <w:rPr>
                <w:szCs w:val="24"/>
              </w:rPr>
            </w:pPr>
            <w:r w:rsidRPr="001347EA">
              <w:rPr>
                <w:szCs w:val="24"/>
              </w:rPr>
              <w:t xml:space="preserve">BDZ Cargo </w:t>
            </w:r>
          </w:p>
        </w:tc>
        <w:tc>
          <w:tcPr>
            <w:tcW w:w="992" w:type="dxa"/>
          </w:tcPr>
          <w:p w:rsidR="00705449" w:rsidRPr="001347EA" w:rsidRDefault="00705449" w:rsidP="00705449">
            <w:pPr>
              <w:spacing w:before="60" w:after="60"/>
              <w:jc w:val="center"/>
              <w:rPr>
                <w:szCs w:val="24"/>
              </w:rPr>
            </w:pPr>
            <w:r w:rsidRPr="001347EA">
              <w:rPr>
                <w:szCs w:val="24"/>
              </w:rPr>
              <w:t>2152</w:t>
            </w:r>
          </w:p>
        </w:tc>
        <w:tc>
          <w:tcPr>
            <w:tcW w:w="709" w:type="dxa"/>
          </w:tcPr>
          <w:p w:rsidR="00934E55" w:rsidRPr="001347EA" w:rsidRDefault="00934E55" w:rsidP="00934E55">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nil"/>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Pr>
          <w:p w:rsidR="00705449" w:rsidRPr="001347EA" w:rsidRDefault="00705449" w:rsidP="00705449">
            <w:pPr>
              <w:spacing w:before="60" w:after="60"/>
              <w:jc w:val="left"/>
              <w:rPr>
                <w:szCs w:val="24"/>
              </w:rPr>
            </w:pPr>
            <w:r w:rsidRPr="001347EA">
              <w:rPr>
                <w:szCs w:val="24"/>
                <w:lang w:eastAsia="en-GB"/>
              </w:rPr>
              <w:t>BULGARIAN RAILWAY COMPANY AG</w:t>
            </w:r>
          </w:p>
        </w:tc>
        <w:tc>
          <w:tcPr>
            <w:tcW w:w="992" w:type="dxa"/>
          </w:tcPr>
          <w:p w:rsidR="00705449" w:rsidRPr="001347EA" w:rsidDel="00250C04" w:rsidRDefault="00705449" w:rsidP="00705449">
            <w:pPr>
              <w:spacing w:before="60" w:after="60"/>
              <w:jc w:val="center"/>
              <w:rPr>
                <w:szCs w:val="24"/>
              </w:rPr>
            </w:pPr>
            <w:r w:rsidRPr="001347EA">
              <w:rPr>
                <w:szCs w:val="24"/>
              </w:rPr>
              <w:t>3098</w:t>
            </w:r>
          </w:p>
        </w:tc>
        <w:tc>
          <w:tcPr>
            <w:tcW w:w="709" w:type="dxa"/>
          </w:tcPr>
          <w:p w:rsidR="00705449" w:rsidRPr="001347EA" w:rsidRDefault="00934E55" w:rsidP="00705449">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nil"/>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Borders>
              <w:bottom w:val="single" w:sz="4" w:space="0" w:color="auto"/>
            </w:tcBorders>
          </w:tcPr>
          <w:p w:rsidR="00705449" w:rsidRPr="001347EA" w:rsidRDefault="00705449" w:rsidP="00705449">
            <w:pPr>
              <w:spacing w:before="60" w:after="60"/>
              <w:jc w:val="left"/>
              <w:rPr>
                <w:szCs w:val="24"/>
              </w:rPr>
            </w:pPr>
            <w:r w:rsidRPr="001347EA">
              <w:rPr>
                <w:szCs w:val="24"/>
              </w:rPr>
              <w:t>DB Cargo Bulgaria EOOD</w:t>
            </w:r>
          </w:p>
        </w:tc>
        <w:tc>
          <w:tcPr>
            <w:tcW w:w="992" w:type="dxa"/>
          </w:tcPr>
          <w:p w:rsidR="00705449" w:rsidRPr="001347EA" w:rsidRDefault="00705449" w:rsidP="00705449">
            <w:pPr>
              <w:spacing w:before="60" w:after="60"/>
              <w:jc w:val="center"/>
              <w:rPr>
                <w:szCs w:val="24"/>
              </w:rPr>
            </w:pPr>
            <w:r w:rsidRPr="001347EA">
              <w:rPr>
                <w:szCs w:val="24"/>
              </w:rPr>
              <w:t>3247</w:t>
            </w:r>
          </w:p>
        </w:tc>
        <w:tc>
          <w:tcPr>
            <w:tcW w:w="709" w:type="dxa"/>
          </w:tcPr>
          <w:p w:rsidR="00705449" w:rsidRPr="00EE7CF4" w:rsidRDefault="00014DA8" w:rsidP="00705449">
            <w:pPr>
              <w:spacing w:before="60" w:after="60"/>
              <w:jc w:val="center"/>
              <w:rPr>
                <w:szCs w:val="24"/>
                <w:lang w:val="en-US"/>
              </w:rPr>
            </w:pPr>
            <w:r>
              <w:rPr>
                <w:szCs w:val="24"/>
              </w:rPr>
              <w:t>Y</w:t>
            </w:r>
          </w:p>
        </w:tc>
        <w:tc>
          <w:tcPr>
            <w:tcW w:w="1417" w:type="dxa"/>
          </w:tcPr>
          <w:p w:rsidR="00705449" w:rsidRPr="00664761" w:rsidRDefault="00FD43AC" w:rsidP="00705449">
            <w:pPr>
              <w:spacing w:before="60" w:after="60"/>
              <w:jc w:val="center"/>
              <w:rPr>
                <w:color w:val="FF0000"/>
                <w:sz w:val="20"/>
              </w:rPr>
            </w:pPr>
            <w:r w:rsidRPr="00664761">
              <w:rPr>
                <w:color w:val="FF0000"/>
                <w:sz w:val="20"/>
              </w:rPr>
              <w:t>IS, NO</w:t>
            </w: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single" w:sz="4" w:space="0" w:color="auto"/>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Borders>
              <w:bottom w:val="single" w:sz="4" w:space="0" w:color="auto"/>
            </w:tcBorders>
          </w:tcPr>
          <w:p w:rsidR="00705449" w:rsidRPr="00143837" w:rsidRDefault="00705449" w:rsidP="00705449">
            <w:pPr>
              <w:spacing w:before="60" w:after="60"/>
              <w:jc w:val="left"/>
              <w:rPr>
                <w:szCs w:val="24"/>
                <w:lang w:val="it-IT"/>
              </w:rPr>
            </w:pPr>
            <w:r w:rsidRPr="00143837">
              <w:rPr>
                <w:szCs w:val="24"/>
                <w:lang w:val="it-IT"/>
              </w:rPr>
              <w:t>Rail Cargo Carrier - Bulgaria EOOD</w:t>
            </w:r>
          </w:p>
        </w:tc>
        <w:tc>
          <w:tcPr>
            <w:tcW w:w="992" w:type="dxa"/>
          </w:tcPr>
          <w:p w:rsidR="00705449" w:rsidRPr="001347EA" w:rsidRDefault="00705449" w:rsidP="00705449">
            <w:pPr>
              <w:spacing w:before="60" w:after="60"/>
              <w:jc w:val="center"/>
              <w:rPr>
                <w:szCs w:val="24"/>
              </w:rPr>
            </w:pPr>
            <w:r w:rsidRPr="001347EA">
              <w:rPr>
                <w:szCs w:val="24"/>
              </w:rPr>
              <w:t>5281</w:t>
            </w:r>
          </w:p>
        </w:tc>
        <w:tc>
          <w:tcPr>
            <w:tcW w:w="709" w:type="dxa"/>
          </w:tcPr>
          <w:p w:rsidR="00705449" w:rsidRPr="001347EA" w:rsidRDefault="00705449" w:rsidP="00705449">
            <w:pPr>
              <w:spacing w:before="60" w:after="60"/>
              <w:jc w:val="center"/>
              <w:rPr>
                <w:szCs w:val="24"/>
              </w:rPr>
            </w:pPr>
            <w:r>
              <w:rPr>
                <w:szCs w:val="24"/>
              </w:rPr>
              <w:t>Y</w:t>
            </w:r>
          </w:p>
        </w:tc>
        <w:tc>
          <w:tcPr>
            <w:tcW w:w="1417" w:type="dxa"/>
          </w:tcPr>
          <w:p w:rsidR="00705449" w:rsidRPr="00664761" w:rsidRDefault="00705449" w:rsidP="00705449">
            <w:pPr>
              <w:spacing w:before="60" w:after="60"/>
              <w:jc w:val="center"/>
              <w:rPr>
                <w:color w:val="FF0000"/>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r w:rsidRPr="001347EA">
              <w:rPr>
                <w:szCs w:val="24"/>
              </w:rPr>
              <w:t>CH</w:t>
            </w:r>
          </w:p>
        </w:tc>
        <w:tc>
          <w:tcPr>
            <w:tcW w:w="4536" w:type="dxa"/>
            <w:tcBorders>
              <w:top w:val="nil"/>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BLS CARGO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3356</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3E0A4C" w:rsidP="00705449">
            <w:pPr>
              <w:spacing w:before="60" w:after="60"/>
              <w:jc w:val="center"/>
              <w:rPr>
                <w:color w:val="FF0000"/>
                <w:sz w:val="20"/>
              </w:rPr>
            </w:pPr>
            <w:r w:rsidRPr="00664761">
              <w:rPr>
                <w:color w:val="FF0000"/>
                <w:sz w:val="20"/>
              </w:rPr>
              <w:t>TR</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D82893" w:rsidRDefault="00705449" w:rsidP="00705449">
            <w:pPr>
              <w:spacing w:before="60" w:after="60"/>
              <w:jc w:val="left"/>
              <w:rPr>
                <w:szCs w:val="24"/>
              </w:rPr>
            </w:pPr>
            <w:r w:rsidRPr="00D82893">
              <w:rPr>
                <w:szCs w:val="24"/>
              </w:rPr>
              <w:t>DB Cargo Schweiz GmbH</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3096</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533084" w:rsidP="00705449">
            <w:pPr>
              <w:spacing w:before="60" w:after="60"/>
              <w:jc w:val="center"/>
              <w:rPr>
                <w:szCs w:val="24"/>
              </w:rPr>
            </w:pPr>
            <w:r w:rsidRPr="00510615">
              <w:rPr>
                <w:szCs w:val="24"/>
              </w:rPr>
              <w:t>N</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SBB Cargo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2185</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871A00">
        <w:tc>
          <w:tcPr>
            <w:tcW w:w="1135" w:type="dxa"/>
            <w:tcBorders>
              <w:top w:val="nil"/>
              <w:left w:val="single" w:sz="4" w:space="0" w:color="auto"/>
              <w:bottom w:val="single" w:sz="4" w:space="0" w:color="auto"/>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SBB Cargo International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2585</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D82893" w:rsidRPr="00552744" w:rsidTr="00871A00">
        <w:tc>
          <w:tcPr>
            <w:tcW w:w="1135" w:type="dxa"/>
            <w:tcBorders>
              <w:top w:val="single" w:sz="4" w:space="0" w:color="auto"/>
              <w:left w:val="single" w:sz="4" w:space="0" w:color="auto"/>
              <w:bottom w:val="nil"/>
              <w:right w:val="single" w:sz="4" w:space="0" w:color="auto"/>
            </w:tcBorders>
          </w:tcPr>
          <w:p w:rsidR="00D82893" w:rsidRPr="001347EA" w:rsidRDefault="00871A00" w:rsidP="00D82893">
            <w:pPr>
              <w:spacing w:before="60" w:after="60"/>
              <w:jc w:val="left"/>
              <w:rPr>
                <w:b/>
                <w:szCs w:val="24"/>
              </w:rPr>
            </w:pPr>
            <w:r w:rsidRPr="001347EA">
              <w:rPr>
                <w:szCs w:val="24"/>
              </w:rPr>
              <w:t>CZ</w:t>
            </w:r>
          </w:p>
        </w:tc>
        <w:tc>
          <w:tcPr>
            <w:tcW w:w="4536" w:type="dxa"/>
            <w:tcBorders>
              <w:left w:val="single" w:sz="4" w:space="0" w:color="auto"/>
            </w:tcBorders>
          </w:tcPr>
          <w:p w:rsidR="00D82893" w:rsidRPr="001347EA" w:rsidRDefault="00D82893" w:rsidP="00D82893">
            <w:pPr>
              <w:spacing w:before="60" w:after="60"/>
              <w:jc w:val="left"/>
              <w:rPr>
                <w:szCs w:val="24"/>
              </w:rPr>
            </w:pPr>
            <w:r w:rsidRPr="001347EA">
              <w:rPr>
                <w:szCs w:val="24"/>
              </w:rPr>
              <w:t>CDC (CD CARGO)</w:t>
            </w:r>
          </w:p>
        </w:tc>
        <w:tc>
          <w:tcPr>
            <w:tcW w:w="992" w:type="dxa"/>
          </w:tcPr>
          <w:p w:rsidR="00D82893" w:rsidRPr="001347EA" w:rsidRDefault="00D82893" w:rsidP="00D82893">
            <w:pPr>
              <w:spacing w:before="60" w:after="60"/>
              <w:jc w:val="center"/>
              <w:rPr>
                <w:szCs w:val="24"/>
              </w:rPr>
            </w:pPr>
            <w:r w:rsidRPr="001347EA">
              <w:rPr>
                <w:szCs w:val="24"/>
              </w:rPr>
              <w:t>2154</w:t>
            </w:r>
          </w:p>
        </w:tc>
        <w:tc>
          <w:tcPr>
            <w:tcW w:w="709" w:type="dxa"/>
          </w:tcPr>
          <w:p w:rsidR="00D82893" w:rsidRDefault="00D82893" w:rsidP="00D82893">
            <w:pPr>
              <w:spacing w:before="60" w:after="60"/>
              <w:jc w:val="center"/>
              <w:rPr>
                <w:szCs w:val="24"/>
              </w:rPr>
            </w:pPr>
            <w:r>
              <w:rPr>
                <w:szCs w:val="24"/>
              </w:rPr>
              <w:t>Y</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D82893" w:rsidRPr="00552744" w:rsidTr="00C74204">
        <w:tc>
          <w:tcPr>
            <w:tcW w:w="1135" w:type="dxa"/>
            <w:tcBorders>
              <w:top w:val="nil"/>
              <w:left w:val="single" w:sz="4" w:space="0" w:color="auto"/>
              <w:bottom w:val="nil"/>
              <w:right w:val="single" w:sz="4" w:space="0" w:color="auto"/>
            </w:tcBorders>
          </w:tcPr>
          <w:p w:rsidR="00D82893" w:rsidRPr="001347EA" w:rsidRDefault="00D82893" w:rsidP="00D82893">
            <w:pPr>
              <w:spacing w:before="60" w:after="60"/>
              <w:jc w:val="left"/>
              <w:rPr>
                <w:b/>
                <w:szCs w:val="24"/>
              </w:rPr>
            </w:pPr>
          </w:p>
        </w:tc>
        <w:tc>
          <w:tcPr>
            <w:tcW w:w="4536" w:type="dxa"/>
            <w:tcBorders>
              <w:left w:val="single" w:sz="4" w:space="0" w:color="auto"/>
            </w:tcBorders>
          </w:tcPr>
          <w:p w:rsidR="00D82893" w:rsidRPr="001347EA" w:rsidRDefault="00D82893" w:rsidP="00D82893">
            <w:pPr>
              <w:spacing w:before="60" w:after="60"/>
              <w:jc w:val="left"/>
              <w:rPr>
                <w:szCs w:val="24"/>
              </w:rPr>
            </w:pPr>
            <w:r w:rsidRPr="001347EA">
              <w:rPr>
                <w:szCs w:val="24"/>
              </w:rPr>
              <w:t xml:space="preserve">METRANS </w:t>
            </w:r>
          </w:p>
        </w:tc>
        <w:tc>
          <w:tcPr>
            <w:tcW w:w="992" w:type="dxa"/>
          </w:tcPr>
          <w:p w:rsidR="00D82893" w:rsidRPr="001347EA" w:rsidRDefault="00D82893" w:rsidP="00D82893">
            <w:pPr>
              <w:spacing w:before="60" w:after="60"/>
              <w:jc w:val="center"/>
              <w:rPr>
                <w:szCs w:val="24"/>
              </w:rPr>
            </w:pPr>
            <w:r w:rsidRPr="001347EA">
              <w:rPr>
                <w:szCs w:val="24"/>
              </w:rPr>
              <w:t>3201</w:t>
            </w:r>
          </w:p>
        </w:tc>
        <w:tc>
          <w:tcPr>
            <w:tcW w:w="709" w:type="dxa"/>
          </w:tcPr>
          <w:p w:rsidR="00D82893" w:rsidRDefault="00D82893" w:rsidP="00D82893">
            <w:pPr>
              <w:spacing w:before="60" w:after="60"/>
              <w:jc w:val="center"/>
              <w:rPr>
                <w:szCs w:val="24"/>
              </w:rPr>
            </w:pPr>
            <w:r>
              <w:rPr>
                <w:szCs w:val="24"/>
              </w:rPr>
              <w:t>Y</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D82893" w:rsidRPr="00552744" w:rsidTr="00C74204">
        <w:tc>
          <w:tcPr>
            <w:tcW w:w="1135" w:type="dxa"/>
            <w:tcBorders>
              <w:top w:val="nil"/>
              <w:left w:val="single" w:sz="4" w:space="0" w:color="auto"/>
              <w:bottom w:val="nil"/>
              <w:right w:val="single" w:sz="4" w:space="0" w:color="auto"/>
            </w:tcBorders>
          </w:tcPr>
          <w:p w:rsidR="00D82893" w:rsidRPr="001347EA" w:rsidRDefault="00D82893" w:rsidP="00D82893">
            <w:pPr>
              <w:spacing w:before="60" w:after="60"/>
              <w:jc w:val="left"/>
              <w:rPr>
                <w:b/>
                <w:szCs w:val="24"/>
              </w:rPr>
            </w:pPr>
          </w:p>
        </w:tc>
        <w:tc>
          <w:tcPr>
            <w:tcW w:w="4536" w:type="dxa"/>
            <w:tcBorders>
              <w:left w:val="single" w:sz="4" w:space="0" w:color="auto"/>
            </w:tcBorders>
          </w:tcPr>
          <w:p w:rsidR="00D82893" w:rsidRPr="00AE1A6E" w:rsidRDefault="00D82893" w:rsidP="00D82893">
            <w:pPr>
              <w:spacing w:before="60" w:after="60"/>
              <w:jc w:val="left"/>
              <w:rPr>
                <w:szCs w:val="24"/>
                <w:lang w:val="fr-BE"/>
              </w:rPr>
            </w:pPr>
            <w:r w:rsidRPr="00AE1A6E">
              <w:rPr>
                <w:szCs w:val="24"/>
                <w:lang w:val="fr-BE"/>
              </w:rPr>
              <w:t>METRANS Rail, s.r.o.</w:t>
            </w:r>
          </w:p>
        </w:tc>
        <w:tc>
          <w:tcPr>
            <w:tcW w:w="992" w:type="dxa"/>
          </w:tcPr>
          <w:p w:rsidR="00D82893" w:rsidRPr="001347EA" w:rsidRDefault="00D82893" w:rsidP="00D82893">
            <w:pPr>
              <w:spacing w:before="60" w:after="60"/>
              <w:jc w:val="center"/>
              <w:rPr>
                <w:szCs w:val="24"/>
              </w:rPr>
            </w:pPr>
            <w:r w:rsidRPr="001347EA">
              <w:rPr>
                <w:szCs w:val="24"/>
              </w:rPr>
              <w:t>3207</w:t>
            </w:r>
          </w:p>
        </w:tc>
        <w:tc>
          <w:tcPr>
            <w:tcW w:w="709" w:type="dxa"/>
          </w:tcPr>
          <w:p w:rsidR="00D82893" w:rsidRDefault="00374F83" w:rsidP="00D82893">
            <w:pPr>
              <w:spacing w:before="60" w:after="60"/>
              <w:jc w:val="center"/>
              <w:rPr>
                <w:szCs w:val="24"/>
              </w:rPr>
            </w:pPr>
            <w:r>
              <w:rPr>
                <w:szCs w:val="24"/>
              </w:rPr>
              <w:t>N</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871A00" w:rsidRPr="00552744" w:rsidTr="00871A00">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rPr>
            </w:pPr>
            <w:r w:rsidRPr="00871A00">
              <w:rPr>
                <w:szCs w:val="24"/>
              </w:rPr>
              <w:t>PKP CARGO INTERNATIONAL a.s.</w:t>
            </w:r>
          </w:p>
        </w:tc>
        <w:tc>
          <w:tcPr>
            <w:tcW w:w="992" w:type="dxa"/>
          </w:tcPr>
          <w:p w:rsidR="00871A00" w:rsidRPr="001347EA" w:rsidRDefault="00871A00" w:rsidP="00871A00">
            <w:pPr>
              <w:spacing w:before="60" w:after="60"/>
              <w:jc w:val="center"/>
              <w:rPr>
                <w:szCs w:val="24"/>
              </w:rPr>
            </w:pPr>
            <w:r w:rsidRPr="001347EA">
              <w:rPr>
                <w:szCs w:val="24"/>
              </w:rPr>
              <w:t>3145</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D82893" w:rsidRDefault="00871A00" w:rsidP="00871A00">
            <w:pPr>
              <w:spacing w:before="60" w:after="60"/>
              <w:jc w:val="left"/>
              <w:rPr>
                <w:szCs w:val="24"/>
              </w:rPr>
            </w:pPr>
            <w:r w:rsidRPr="00D82893">
              <w:rPr>
                <w:szCs w:val="24"/>
              </w:rPr>
              <w:t>Rail Cargo</w:t>
            </w:r>
          </w:p>
        </w:tc>
        <w:tc>
          <w:tcPr>
            <w:tcW w:w="992" w:type="dxa"/>
          </w:tcPr>
          <w:p w:rsidR="00871A00" w:rsidRPr="001347EA" w:rsidRDefault="00871A00" w:rsidP="00871A00">
            <w:pPr>
              <w:spacing w:before="60" w:after="60"/>
              <w:jc w:val="center"/>
              <w:rPr>
                <w:szCs w:val="24"/>
              </w:rPr>
            </w:pPr>
            <w:r>
              <w:rPr>
                <w:szCs w:val="24"/>
              </w:rPr>
              <w:t>5481</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left w:val="single" w:sz="4" w:space="0" w:color="auto"/>
              <w:bottom w:val="nil"/>
              <w:right w:val="single" w:sz="4" w:space="0" w:color="auto"/>
            </w:tcBorders>
          </w:tcPr>
          <w:p w:rsidR="00871A00" w:rsidRPr="001347EA" w:rsidRDefault="00871A00" w:rsidP="00871A00">
            <w:pPr>
              <w:spacing w:before="60" w:after="60"/>
              <w:jc w:val="left"/>
              <w:rPr>
                <w:szCs w:val="24"/>
              </w:rPr>
            </w:pPr>
            <w:r w:rsidRPr="001347EA">
              <w:rPr>
                <w:szCs w:val="24"/>
              </w:rPr>
              <w:t>DE</w:t>
            </w: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DB Cargo AG</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2180</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ITL-Eisenbahngesellschaft 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3093</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METRANS Rail (Deutschland) GmbH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3209</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Mittelweserbahn GmbH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3070</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N</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43837" w:rsidRDefault="00871A00" w:rsidP="00871A00">
            <w:pPr>
              <w:spacing w:before="60" w:after="60"/>
              <w:jc w:val="left"/>
              <w:rPr>
                <w:szCs w:val="24"/>
                <w:lang w:val="it-IT"/>
              </w:rPr>
            </w:pPr>
            <w:r w:rsidRPr="00143837">
              <w:rPr>
                <w:szCs w:val="24"/>
                <w:lang w:val="it-IT"/>
              </w:rPr>
              <w:t>Rail Cargo Carrier – Germany GmbH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3162</w:t>
            </w:r>
          </w:p>
        </w:tc>
        <w:tc>
          <w:tcPr>
            <w:tcW w:w="709" w:type="dxa"/>
            <w:tcBorders>
              <w:top w:val="single" w:sz="4" w:space="0" w:color="auto"/>
              <w:left w:val="single" w:sz="4" w:space="0" w:color="auto"/>
              <w:bottom w:val="single" w:sz="4" w:space="0" w:color="auto"/>
              <w:right w:val="single" w:sz="4" w:space="0" w:color="auto"/>
            </w:tcBorders>
          </w:tcPr>
          <w:p w:rsidR="00871A00" w:rsidRDefault="00871A00" w:rsidP="00871A00">
            <w:pPr>
              <w:spacing w:before="60" w:after="60"/>
              <w:jc w:val="center"/>
              <w:rPr>
                <w:szCs w:val="24"/>
              </w:rPr>
            </w:pPr>
            <w:r>
              <w:rPr>
                <w:szCs w:val="24"/>
              </w:rPr>
              <w:t>N</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r>
              <w:rPr>
                <w:sz w:val="22"/>
                <w:szCs w:val="24"/>
              </w:rPr>
              <w:t>24.08.2020</w:t>
            </w:r>
          </w:p>
        </w:tc>
      </w:tr>
      <w:tr w:rsidR="00871A00" w:rsidRPr="00552744" w:rsidTr="00C74204">
        <w:tc>
          <w:tcPr>
            <w:tcW w:w="1135" w:type="dxa"/>
            <w:tcBorders>
              <w:top w:val="nil"/>
              <w:left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rPr>
            </w:pPr>
            <w:r w:rsidRPr="001347EA">
              <w:rPr>
                <w:szCs w:val="24"/>
              </w:rPr>
              <w:t>SBB Cargo Deutschland GmbH</w:t>
            </w:r>
          </w:p>
        </w:tc>
        <w:tc>
          <w:tcPr>
            <w:tcW w:w="992" w:type="dxa"/>
          </w:tcPr>
          <w:p w:rsidR="00871A00" w:rsidRPr="001347EA" w:rsidRDefault="00871A00" w:rsidP="00871A00">
            <w:pPr>
              <w:spacing w:before="60" w:after="60"/>
              <w:jc w:val="center"/>
              <w:rPr>
                <w:szCs w:val="24"/>
              </w:rPr>
            </w:pPr>
            <w:r w:rsidRPr="001347EA">
              <w:rPr>
                <w:szCs w:val="24"/>
              </w:rPr>
              <w:t>2385</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DK</w:t>
            </w:r>
          </w:p>
        </w:tc>
        <w:tc>
          <w:tcPr>
            <w:tcW w:w="4536" w:type="dxa"/>
            <w:tcBorders>
              <w:bottom w:val="single" w:sz="4" w:space="0" w:color="auto"/>
            </w:tcBorders>
          </w:tcPr>
          <w:p w:rsidR="00871A00" w:rsidRPr="00AE1A6E" w:rsidRDefault="00871A00" w:rsidP="00871A00">
            <w:pPr>
              <w:autoSpaceDE w:val="0"/>
              <w:autoSpaceDN w:val="0"/>
              <w:adjustRightInd w:val="0"/>
              <w:spacing w:before="60" w:after="60"/>
              <w:jc w:val="left"/>
              <w:rPr>
                <w:szCs w:val="24"/>
                <w:lang w:val="pt-PT" w:eastAsia="en-GB"/>
              </w:rPr>
            </w:pPr>
            <w:r w:rsidRPr="00AE1A6E">
              <w:rPr>
                <w:szCs w:val="24"/>
                <w:lang w:val="pt-PT" w:eastAsia="en-GB"/>
              </w:rPr>
              <w:t>DB Cargo Scandinavia A/S</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2186</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vMerge w:val="restart"/>
            <w:tcBorders>
              <w:top w:val="nil"/>
            </w:tcBorders>
          </w:tcPr>
          <w:p w:rsidR="00871A00" w:rsidRPr="001347EA" w:rsidRDefault="00871A00" w:rsidP="00871A00">
            <w:pPr>
              <w:spacing w:before="60" w:after="60"/>
              <w:jc w:val="left"/>
              <w:rPr>
                <w:szCs w:val="24"/>
              </w:rPr>
            </w:pPr>
            <w:r w:rsidRPr="001347EA">
              <w:rPr>
                <w:szCs w:val="24"/>
              </w:rPr>
              <w:t>GR</w:t>
            </w:r>
          </w:p>
        </w:tc>
        <w:tc>
          <w:tcPr>
            <w:tcW w:w="4536" w:type="dxa"/>
            <w:tcBorders>
              <w:top w:val="nil"/>
            </w:tcBorders>
          </w:tcPr>
          <w:p w:rsidR="00871A00" w:rsidRPr="001347EA" w:rsidRDefault="00871A00" w:rsidP="00871A00">
            <w:pPr>
              <w:spacing w:before="60" w:after="60"/>
              <w:jc w:val="left"/>
              <w:rPr>
                <w:szCs w:val="24"/>
              </w:rPr>
            </w:pPr>
            <w:r w:rsidRPr="001347EA">
              <w:rPr>
                <w:szCs w:val="24"/>
              </w:rPr>
              <w:t>RAIL CARGO LOGISTICS</w:t>
            </w:r>
            <w:r>
              <w:rPr>
                <w:szCs w:val="24"/>
              </w:rPr>
              <w:br/>
            </w:r>
            <w:r w:rsidRPr="001347EA">
              <w:rPr>
                <w:szCs w:val="24"/>
              </w:rPr>
              <w:t xml:space="preserve">GOLDAIR </w:t>
            </w:r>
          </w:p>
        </w:tc>
        <w:tc>
          <w:tcPr>
            <w:tcW w:w="992" w:type="dxa"/>
            <w:tcBorders>
              <w:top w:val="nil"/>
            </w:tcBorders>
          </w:tcPr>
          <w:p w:rsidR="00871A00" w:rsidRPr="001347EA" w:rsidRDefault="00871A00" w:rsidP="00871A00">
            <w:pPr>
              <w:spacing w:before="60" w:after="60"/>
              <w:jc w:val="center"/>
              <w:rPr>
                <w:szCs w:val="24"/>
              </w:rPr>
            </w:pPr>
            <w:r w:rsidRPr="001347EA">
              <w:rPr>
                <w:szCs w:val="24"/>
              </w:rPr>
              <w:t>3474</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871A00" w:rsidRPr="00552744" w:rsidTr="00C74204">
        <w:tc>
          <w:tcPr>
            <w:tcW w:w="1135" w:type="dxa"/>
            <w:vMerge/>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rPr>
            </w:pPr>
            <w:del w:id="6" w:author="DI CARLI Paolo (TAXUD)" w:date="2023-05-02T15:26:00Z">
              <w:r w:rsidRPr="001347EA" w:rsidDel="00CE6A77">
                <w:rPr>
                  <w:szCs w:val="24"/>
                </w:rPr>
                <w:delText>TRAINOSE S.A.</w:delText>
              </w:r>
            </w:del>
            <w:ins w:id="7" w:author="DI CARLI Paolo (TAXUD)" w:date="2023-05-02T15:26:00Z">
              <w:r w:rsidR="00CE6A77">
                <w:rPr>
                  <w:szCs w:val="24"/>
                </w:rPr>
                <w:t xml:space="preserve"> HELLENIC TRAIN S.A.</w:t>
              </w:r>
            </w:ins>
          </w:p>
        </w:tc>
        <w:tc>
          <w:tcPr>
            <w:tcW w:w="992" w:type="dxa"/>
          </w:tcPr>
          <w:p w:rsidR="00871A00" w:rsidRPr="001347EA" w:rsidRDefault="00871A00" w:rsidP="00871A00">
            <w:pPr>
              <w:spacing w:before="60" w:after="60"/>
              <w:jc w:val="center"/>
              <w:rPr>
                <w:szCs w:val="24"/>
              </w:rPr>
            </w:pPr>
            <w:r w:rsidRPr="001347EA">
              <w:rPr>
                <w:szCs w:val="24"/>
              </w:rPr>
              <w:t>1073</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FI</w:t>
            </w:r>
          </w:p>
        </w:tc>
        <w:tc>
          <w:tcPr>
            <w:tcW w:w="4536" w:type="dxa"/>
            <w:tcBorders>
              <w:bottom w:val="single" w:sz="4" w:space="0" w:color="auto"/>
            </w:tcBorders>
          </w:tcPr>
          <w:p w:rsidR="00871A00" w:rsidRPr="001347EA" w:rsidRDefault="00871A00" w:rsidP="00871A00">
            <w:pPr>
              <w:spacing w:before="60" w:after="60"/>
              <w:jc w:val="left"/>
              <w:rPr>
                <w:szCs w:val="24"/>
              </w:rPr>
            </w:pPr>
            <w:r w:rsidRPr="001347EA">
              <w:rPr>
                <w:szCs w:val="24"/>
              </w:rPr>
              <w:t>VR-Group Ltd</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0010</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E56105">
        <w:tc>
          <w:tcPr>
            <w:tcW w:w="1135" w:type="dxa"/>
            <w:tcBorders>
              <w:top w:val="single" w:sz="4" w:space="0" w:color="auto"/>
              <w:bottom w:val="single" w:sz="4" w:space="0" w:color="auto"/>
            </w:tcBorders>
          </w:tcPr>
          <w:p w:rsidR="00871A00" w:rsidRPr="001347EA" w:rsidRDefault="00871A00" w:rsidP="00871A00">
            <w:pPr>
              <w:spacing w:before="60" w:after="60"/>
              <w:jc w:val="left"/>
              <w:rPr>
                <w:szCs w:val="24"/>
              </w:rPr>
            </w:pPr>
            <w:r w:rsidRPr="001347EA">
              <w:rPr>
                <w:szCs w:val="24"/>
              </w:rPr>
              <w:t>FR</w:t>
            </w:r>
          </w:p>
        </w:tc>
        <w:tc>
          <w:tcPr>
            <w:tcW w:w="4536" w:type="dxa"/>
            <w:tcBorders>
              <w:top w:val="single" w:sz="4" w:space="0" w:color="auto"/>
              <w:bottom w:val="single" w:sz="4" w:space="0" w:color="auto"/>
            </w:tcBorders>
          </w:tcPr>
          <w:p w:rsidR="00871A00" w:rsidRPr="001347EA" w:rsidRDefault="00286D32" w:rsidP="00871A00">
            <w:pPr>
              <w:spacing w:before="60" w:after="60"/>
              <w:jc w:val="left"/>
              <w:rPr>
                <w:szCs w:val="24"/>
              </w:rPr>
            </w:pPr>
            <w:r>
              <w:rPr>
                <w:szCs w:val="24"/>
              </w:rPr>
              <w:t>DB Cargo France</w:t>
            </w:r>
            <w:r w:rsidR="00871A00" w:rsidRPr="001347EA">
              <w:rPr>
                <w:szCs w:val="24"/>
              </w:rPr>
              <w:t xml:space="preserve"> </w:t>
            </w:r>
          </w:p>
        </w:tc>
        <w:tc>
          <w:tcPr>
            <w:tcW w:w="992" w:type="dxa"/>
            <w:tcBorders>
              <w:top w:val="single" w:sz="4" w:space="0" w:color="auto"/>
              <w:bottom w:val="single" w:sz="4" w:space="0" w:color="auto"/>
            </w:tcBorders>
          </w:tcPr>
          <w:p w:rsidR="00871A00" w:rsidRPr="001347EA" w:rsidRDefault="00871A00" w:rsidP="00871A00">
            <w:pPr>
              <w:spacing w:before="60" w:after="60"/>
              <w:jc w:val="center"/>
              <w:rPr>
                <w:szCs w:val="24"/>
              </w:rPr>
            </w:pPr>
            <w:r w:rsidRPr="001347EA">
              <w:rPr>
                <w:szCs w:val="24"/>
              </w:rPr>
              <w:t>3187</w:t>
            </w:r>
          </w:p>
        </w:tc>
        <w:tc>
          <w:tcPr>
            <w:tcW w:w="709" w:type="dxa"/>
            <w:tcBorders>
              <w:top w:val="single" w:sz="4" w:space="0" w:color="auto"/>
              <w:bottom w:val="single" w:sz="4" w:space="0" w:color="auto"/>
            </w:tcBorders>
          </w:tcPr>
          <w:p w:rsidR="00871A00" w:rsidRPr="001347EA" w:rsidRDefault="00871A00" w:rsidP="00871A00">
            <w:pPr>
              <w:spacing w:before="60" w:after="60"/>
              <w:jc w:val="center"/>
              <w:rPr>
                <w:szCs w:val="24"/>
              </w:rPr>
            </w:pPr>
            <w:r w:rsidRPr="002E106A">
              <w:rPr>
                <w:szCs w:val="24"/>
              </w:rPr>
              <w:t>N</w:t>
            </w:r>
          </w:p>
        </w:tc>
        <w:tc>
          <w:tcPr>
            <w:tcW w:w="1417" w:type="dxa"/>
            <w:tcBorders>
              <w:top w:val="single" w:sz="4" w:space="0" w:color="auto"/>
              <w:bottom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bottom w:val="single" w:sz="4" w:space="0" w:color="auto"/>
            </w:tcBorders>
          </w:tcPr>
          <w:p w:rsidR="00871A00" w:rsidRPr="00510615" w:rsidRDefault="00871A00" w:rsidP="00871A00">
            <w:pPr>
              <w:spacing w:before="60" w:after="60"/>
              <w:jc w:val="center"/>
              <w:rPr>
                <w:sz w:val="22"/>
                <w:szCs w:val="24"/>
              </w:rPr>
            </w:pPr>
          </w:p>
        </w:tc>
      </w:tr>
      <w:tr w:rsidR="00E56105" w:rsidRPr="00552744" w:rsidTr="00E56105">
        <w:tc>
          <w:tcPr>
            <w:tcW w:w="1135" w:type="dxa"/>
            <w:tcBorders>
              <w:top w:val="single" w:sz="4" w:space="0" w:color="auto"/>
              <w:left w:val="nil"/>
              <w:bottom w:val="nil"/>
              <w:right w:val="nil"/>
            </w:tcBorders>
          </w:tcPr>
          <w:p w:rsidR="00E56105" w:rsidRPr="001347EA" w:rsidRDefault="00E56105" w:rsidP="00871A00">
            <w:pPr>
              <w:spacing w:before="60" w:after="60"/>
              <w:jc w:val="left"/>
              <w:rPr>
                <w:szCs w:val="24"/>
              </w:rPr>
            </w:pPr>
          </w:p>
        </w:tc>
        <w:tc>
          <w:tcPr>
            <w:tcW w:w="4536" w:type="dxa"/>
            <w:tcBorders>
              <w:top w:val="single" w:sz="4" w:space="0" w:color="auto"/>
              <w:left w:val="nil"/>
              <w:bottom w:val="nil"/>
              <w:right w:val="nil"/>
            </w:tcBorders>
          </w:tcPr>
          <w:p w:rsidR="00E56105" w:rsidRPr="00D82893" w:rsidRDefault="00E56105" w:rsidP="00871A00">
            <w:pPr>
              <w:spacing w:before="60" w:after="60"/>
              <w:jc w:val="left"/>
              <w:rPr>
                <w:szCs w:val="24"/>
                <w:lang w:val="es-ES"/>
              </w:rPr>
            </w:pPr>
          </w:p>
        </w:tc>
        <w:tc>
          <w:tcPr>
            <w:tcW w:w="992" w:type="dxa"/>
            <w:tcBorders>
              <w:top w:val="single" w:sz="4" w:space="0" w:color="auto"/>
              <w:left w:val="nil"/>
              <w:bottom w:val="nil"/>
              <w:right w:val="nil"/>
            </w:tcBorders>
          </w:tcPr>
          <w:p w:rsidR="00E56105" w:rsidRPr="001347EA" w:rsidRDefault="00E56105" w:rsidP="00871A00">
            <w:pPr>
              <w:spacing w:before="60" w:after="60"/>
              <w:jc w:val="center"/>
              <w:rPr>
                <w:szCs w:val="24"/>
              </w:rPr>
            </w:pPr>
          </w:p>
        </w:tc>
        <w:tc>
          <w:tcPr>
            <w:tcW w:w="709" w:type="dxa"/>
            <w:tcBorders>
              <w:top w:val="single" w:sz="4" w:space="0" w:color="auto"/>
              <w:left w:val="nil"/>
              <w:bottom w:val="nil"/>
              <w:right w:val="nil"/>
            </w:tcBorders>
          </w:tcPr>
          <w:p w:rsidR="00E56105" w:rsidRDefault="00E56105" w:rsidP="00871A00">
            <w:pPr>
              <w:spacing w:before="60" w:after="60"/>
              <w:jc w:val="center"/>
              <w:rPr>
                <w:szCs w:val="24"/>
              </w:rPr>
            </w:pPr>
          </w:p>
        </w:tc>
        <w:tc>
          <w:tcPr>
            <w:tcW w:w="1417" w:type="dxa"/>
            <w:tcBorders>
              <w:top w:val="single" w:sz="4" w:space="0" w:color="auto"/>
              <w:left w:val="nil"/>
              <w:bottom w:val="nil"/>
              <w:right w:val="nil"/>
            </w:tcBorders>
          </w:tcPr>
          <w:p w:rsidR="00E56105" w:rsidRPr="00664761" w:rsidRDefault="00E56105" w:rsidP="00871A00">
            <w:pPr>
              <w:spacing w:before="60" w:after="60"/>
              <w:jc w:val="center"/>
              <w:rPr>
                <w:sz w:val="20"/>
              </w:rPr>
            </w:pPr>
          </w:p>
        </w:tc>
        <w:tc>
          <w:tcPr>
            <w:tcW w:w="1418" w:type="dxa"/>
            <w:tcBorders>
              <w:top w:val="single" w:sz="4" w:space="0" w:color="auto"/>
              <w:left w:val="nil"/>
              <w:bottom w:val="nil"/>
              <w:right w:val="nil"/>
            </w:tcBorders>
          </w:tcPr>
          <w:p w:rsidR="00E56105" w:rsidRPr="00510615" w:rsidRDefault="00E56105" w:rsidP="00871A00">
            <w:pPr>
              <w:spacing w:before="60" w:after="60"/>
              <w:jc w:val="center"/>
              <w:rPr>
                <w:sz w:val="22"/>
                <w:szCs w:val="24"/>
              </w:rPr>
            </w:pPr>
          </w:p>
        </w:tc>
      </w:tr>
      <w:tr w:rsidR="00871A00" w:rsidRPr="00552744" w:rsidTr="00E56105">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r w:rsidRPr="001347EA">
              <w:rPr>
                <w:szCs w:val="24"/>
              </w:rPr>
              <w:lastRenderedPageBreak/>
              <w:t>HR</w:t>
            </w:r>
          </w:p>
        </w:tc>
        <w:tc>
          <w:tcPr>
            <w:tcW w:w="4536" w:type="dxa"/>
            <w:tcBorders>
              <w:top w:val="nil"/>
              <w:left w:val="single" w:sz="4" w:space="0" w:color="auto"/>
            </w:tcBorders>
          </w:tcPr>
          <w:p w:rsidR="00871A00" w:rsidRPr="001347EA" w:rsidRDefault="00871A00" w:rsidP="00871A00">
            <w:pPr>
              <w:spacing w:before="60" w:after="60"/>
              <w:jc w:val="left"/>
              <w:rPr>
                <w:szCs w:val="24"/>
              </w:rPr>
            </w:pPr>
            <w:r w:rsidRPr="00D82893">
              <w:rPr>
                <w:szCs w:val="24"/>
                <w:lang w:val="es-ES"/>
              </w:rPr>
              <w:t>ENNA TRANSPORT d.o.o.</w:t>
            </w:r>
          </w:p>
        </w:tc>
        <w:tc>
          <w:tcPr>
            <w:tcW w:w="992" w:type="dxa"/>
            <w:tcBorders>
              <w:top w:val="nil"/>
            </w:tcBorders>
          </w:tcPr>
          <w:p w:rsidR="00871A00" w:rsidRPr="001347EA" w:rsidRDefault="00871A00" w:rsidP="00871A00">
            <w:pPr>
              <w:spacing w:before="60" w:after="60"/>
              <w:jc w:val="center"/>
              <w:rPr>
                <w:szCs w:val="24"/>
              </w:rPr>
            </w:pPr>
            <w:r w:rsidRPr="001347EA">
              <w:rPr>
                <w:szCs w:val="24"/>
              </w:rPr>
              <w:t>3655</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szCs w:val="24"/>
              </w:rPr>
            </w:pPr>
          </w:p>
        </w:tc>
        <w:tc>
          <w:tcPr>
            <w:tcW w:w="4536" w:type="dxa"/>
            <w:tcBorders>
              <w:top w:val="single" w:sz="4" w:space="0" w:color="auto"/>
              <w:left w:val="single" w:sz="4" w:space="0" w:color="auto"/>
            </w:tcBorders>
          </w:tcPr>
          <w:p w:rsidR="00871A00" w:rsidRPr="001347EA" w:rsidRDefault="00871A00" w:rsidP="00871A00">
            <w:pPr>
              <w:spacing w:before="60" w:after="60"/>
              <w:jc w:val="left"/>
              <w:rPr>
                <w:szCs w:val="24"/>
              </w:rPr>
            </w:pPr>
            <w:r>
              <w:rPr>
                <w:lang w:val="en-US"/>
              </w:rPr>
              <w:t>Eurorail Logistic d.o.o.</w:t>
            </w:r>
          </w:p>
        </w:tc>
        <w:tc>
          <w:tcPr>
            <w:tcW w:w="992" w:type="dxa"/>
            <w:tcBorders>
              <w:top w:val="single" w:sz="4" w:space="0" w:color="auto"/>
            </w:tcBorders>
          </w:tcPr>
          <w:p w:rsidR="00871A00" w:rsidRPr="001347EA" w:rsidRDefault="00871A00" w:rsidP="00871A00">
            <w:pPr>
              <w:spacing w:before="60" w:after="60"/>
              <w:jc w:val="center"/>
              <w:rPr>
                <w:szCs w:val="24"/>
              </w:rPr>
            </w:pPr>
            <w:r>
              <w:rPr>
                <w:szCs w:val="24"/>
              </w:rPr>
              <w:t>3671</w:t>
            </w:r>
          </w:p>
        </w:tc>
        <w:tc>
          <w:tcPr>
            <w:tcW w:w="709" w:type="dxa"/>
            <w:tcBorders>
              <w:top w:val="single" w:sz="4" w:space="0" w:color="auto"/>
            </w:tcBorders>
          </w:tcPr>
          <w:p w:rsidR="00871A00" w:rsidRDefault="00871A00" w:rsidP="00871A00">
            <w:pPr>
              <w:spacing w:before="60" w:after="60"/>
              <w:jc w:val="center"/>
              <w:rPr>
                <w:szCs w:val="24"/>
              </w:rPr>
            </w:pPr>
            <w:r>
              <w:rPr>
                <w:szCs w:val="24"/>
              </w:rPr>
              <w:t>N</w:t>
            </w:r>
          </w:p>
        </w:tc>
        <w:tc>
          <w:tcPr>
            <w:tcW w:w="1417" w:type="dxa"/>
            <w:tcBorders>
              <w:top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tcBorders>
          </w:tcPr>
          <w:p w:rsidR="00871A00" w:rsidRPr="00510615" w:rsidRDefault="00871A00" w:rsidP="00871A00">
            <w:pPr>
              <w:spacing w:before="60" w:after="60"/>
              <w:jc w:val="center"/>
              <w:rPr>
                <w:bCs/>
                <w:sz w:val="22"/>
                <w:szCs w:val="24"/>
                <w:lang w:eastAsia="en-GB"/>
              </w:rPr>
            </w:pPr>
            <w:r>
              <w:rPr>
                <w:bCs/>
                <w:sz w:val="22"/>
                <w:szCs w:val="24"/>
                <w:lang w:eastAsia="en-GB"/>
              </w:rPr>
              <w:t>5.11.2019</w:t>
            </w: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szCs w:val="24"/>
              </w:rPr>
            </w:pPr>
          </w:p>
        </w:tc>
        <w:tc>
          <w:tcPr>
            <w:tcW w:w="4536" w:type="dxa"/>
            <w:tcBorders>
              <w:top w:val="single" w:sz="4" w:space="0" w:color="auto"/>
              <w:left w:val="single" w:sz="4" w:space="0" w:color="auto"/>
            </w:tcBorders>
          </w:tcPr>
          <w:p w:rsidR="00871A00" w:rsidRPr="001347EA" w:rsidRDefault="00871A00" w:rsidP="00871A00">
            <w:pPr>
              <w:spacing w:before="60" w:after="60"/>
              <w:jc w:val="left"/>
              <w:rPr>
                <w:szCs w:val="24"/>
              </w:rPr>
            </w:pPr>
            <w:r w:rsidRPr="001347EA">
              <w:rPr>
                <w:szCs w:val="24"/>
              </w:rPr>
              <w:t>HŽ Cargo</w:t>
            </w:r>
          </w:p>
        </w:tc>
        <w:tc>
          <w:tcPr>
            <w:tcW w:w="992" w:type="dxa"/>
            <w:tcBorders>
              <w:top w:val="single" w:sz="4" w:space="0" w:color="auto"/>
            </w:tcBorders>
          </w:tcPr>
          <w:p w:rsidR="00871A00" w:rsidRPr="001347EA" w:rsidRDefault="00871A00" w:rsidP="00871A00">
            <w:pPr>
              <w:spacing w:before="60" w:after="60"/>
              <w:jc w:val="center"/>
              <w:rPr>
                <w:szCs w:val="24"/>
              </w:rPr>
            </w:pPr>
            <w:r w:rsidRPr="001347EA">
              <w:rPr>
                <w:szCs w:val="24"/>
              </w:rPr>
              <w:t>2178</w:t>
            </w:r>
          </w:p>
        </w:tc>
        <w:tc>
          <w:tcPr>
            <w:tcW w:w="709" w:type="dxa"/>
            <w:tcBorders>
              <w:top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tcBorders>
          </w:tcPr>
          <w:p w:rsidR="00871A00" w:rsidRPr="00510615" w:rsidRDefault="00871A00" w:rsidP="00871A00">
            <w:pPr>
              <w:spacing w:before="60" w:after="60"/>
              <w:jc w:val="center"/>
              <w:rPr>
                <w:bCs/>
                <w:sz w:val="22"/>
                <w:szCs w:val="24"/>
                <w:lang w:eastAsia="en-GB"/>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lang w:val="es-ES"/>
              </w:rPr>
            </w:pPr>
            <w:r w:rsidRPr="001347EA">
              <w:rPr>
                <w:szCs w:val="24"/>
                <w:lang w:val="es-ES"/>
              </w:rPr>
              <w:t>Rail Cargo Carrier – Croatia d.o.o.</w:t>
            </w:r>
          </w:p>
        </w:tc>
        <w:tc>
          <w:tcPr>
            <w:tcW w:w="992" w:type="dxa"/>
          </w:tcPr>
          <w:p w:rsidR="00871A00" w:rsidRPr="001347EA" w:rsidRDefault="00871A00" w:rsidP="00871A00">
            <w:pPr>
              <w:spacing w:before="60" w:after="60"/>
              <w:jc w:val="center"/>
              <w:rPr>
                <w:szCs w:val="24"/>
              </w:rPr>
            </w:pPr>
            <w:r w:rsidRPr="001347EA">
              <w:rPr>
                <w:szCs w:val="24"/>
              </w:rPr>
              <w:t>7881</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AE1A6E" w:rsidRDefault="00871A00" w:rsidP="00871A00">
            <w:pPr>
              <w:spacing w:before="60" w:after="60"/>
              <w:jc w:val="left"/>
              <w:rPr>
                <w:szCs w:val="24"/>
              </w:rPr>
            </w:pPr>
            <w:r>
              <w:t>Train Hungary MAGANVASUT Kft Podružnica u Zagrebu  d.o.o.</w:t>
            </w:r>
          </w:p>
        </w:tc>
        <w:tc>
          <w:tcPr>
            <w:tcW w:w="992" w:type="dxa"/>
          </w:tcPr>
          <w:p w:rsidR="00871A00" w:rsidRPr="001347EA" w:rsidRDefault="00871A00" w:rsidP="00871A00">
            <w:pPr>
              <w:spacing w:before="60" w:after="60"/>
              <w:jc w:val="center"/>
              <w:rPr>
                <w:szCs w:val="24"/>
              </w:rPr>
            </w:pPr>
            <w:r>
              <w:rPr>
                <w:szCs w:val="24"/>
              </w:rPr>
              <w:t>3124</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r>
              <w:rPr>
                <w:sz w:val="22"/>
                <w:szCs w:val="24"/>
              </w:rPr>
              <w:t>5.11.2019</w:t>
            </w:r>
          </w:p>
        </w:tc>
      </w:tr>
      <w:tr w:rsidR="00871A00" w:rsidRPr="00BC265E" w:rsidTr="00D43327">
        <w:tc>
          <w:tcPr>
            <w:tcW w:w="1135" w:type="dxa"/>
            <w:tcBorders>
              <w:top w:val="nil"/>
              <w:left w:val="single" w:sz="4" w:space="0" w:color="auto"/>
              <w:bottom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lang w:val="fr-BE"/>
              </w:rPr>
            </w:pPr>
            <w:r w:rsidRPr="001347EA">
              <w:rPr>
                <w:szCs w:val="24"/>
                <w:lang w:val="fr-BE"/>
              </w:rPr>
              <w:t>TRANSAGENT RAIL d.o.o.</w:t>
            </w:r>
          </w:p>
        </w:tc>
        <w:tc>
          <w:tcPr>
            <w:tcW w:w="992" w:type="dxa"/>
          </w:tcPr>
          <w:p w:rsidR="00871A00" w:rsidRPr="001347EA" w:rsidRDefault="00871A00" w:rsidP="00871A00">
            <w:pPr>
              <w:spacing w:before="60" w:after="60"/>
              <w:jc w:val="center"/>
              <w:rPr>
                <w:szCs w:val="24"/>
                <w:lang w:val="fr-BE"/>
              </w:rPr>
            </w:pPr>
            <w:r w:rsidRPr="001347EA">
              <w:rPr>
                <w:szCs w:val="24"/>
                <w:lang w:val="en-US"/>
              </w:rPr>
              <w:t>3531</w:t>
            </w:r>
          </w:p>
        </w:tc>
        <w:tc>
          <w:tcPr>
            <w:tcW w:w="709" w:type="dxa"/>
          </w:tcPr>
          <w:p w:rsidR="00871A00" w:rsidRPr="002E106A" w:rsidRDefault="00942363"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lang w:val="en-US"/>
              </w:rPr>
            </w:pPr>
            <w:r w:rsidRPr="00664761">
              <w:rPr>
                <w:sz w:val="20"/>
              </w:rPr>
              <w:t>-</w:t>
            </w:r>
          </w:p>
        </w:tc>
        <w:tc>
          <w:tcPr>
            <w:tcW w:w="1418" w:type="dxa"/>
          </w:tcPr>
          <w:p w:rsidR="00871A00" w:rsidRPr="00510615" w:rsidRDefault="00871A00" w:rsidP="00871A00">
            <w:pPr>
              <w:spacing w:before="60" w:after="60"/>
              <w:jc w:val="center"/>
              <w:rPr>
                <w:sz w:val="22"/>
                <w:szCs w:val="24"/>
                <w:lang w:val="fr-BE"/>
              </w:rPr>
            </w:pPr>
          </w:p>
        </w:tc>
      </w:tr>
      <w:tr w:rsidR="00871A00" w:rsidRPr="00552744" w:rsidTr="00D43327">
        <w:tc>
          <w:tcPr>
            <w:tcW w:w="1135" w:type="dxa"/>
            <w:tcBorders>
              <w:top w:val="single" w:sz="4" w:space="0" w:color="auto"/>
              <w:bottom w:val="nil"/>
            </w:tcBorders>
          </w:tcPr>
          <w:p w:rsidR="00871A00" w:rsidRPr="001347EA" w:rsidRDefault="00871A00" w:rsidP="00871A00">
            <w:pPr>
              <w:spacing w:before="60" w:after="60"/>
              <w:jc w:val="left"/>
              <w:rPr>
                <w:szCs w:val="24"/>
              </w:rPr>
            </w:pPr>
            <w:r>
              <w:rPr>
                <w:szCs w:val="24"/>
              </w:rPr>
              <w:t>HU</w:t>
            </w:r>
          </w:p>
        </w:tc>
        <w:tc>
          <w:tcPr>
            <w:tcW w:w="4536" w:type="dxa"/>
          </w:tcPr>
          <w:p w:rsidR="00871A00" w:rsidRPr="001347EA" w:rsidRDefault="00871A00" w:rsidP="00871A00">
            <w:pPr>
              <w:spacing w:before="60" w:after="60"/>
              <w:jc w:val="left"/>
              <w:rPr>
                <w:szCs w:val="24"/>
              </w:rPr>
            </w:pPr>
            <w:r>
              <w:rPr>
                <w:szCs w:val="24"/>
              </w:rPr>
              <w:t>METRANS Danubia Kft.</w:t>
            </w:r>
          </w:p>
        </w:tc>
        <w:tc>
          <w:tcPr>
            <w:tcW w:w="992" w:type="dxa"/>
          </w:tcPr>
          <w:p w:rsidR="00871A00" w:rsidRPr="001347EA" w:rsidRDefault="00871A00" w:rsidP="00871A00">
            <w:pPr>
              <w:spacing w:before="60" w:after="60"/>
              <w:jc w:val="center"/>
              <w:rPr>
                <w:szCs w:val="24"/>
              </w:rPr>
            </w:pPr>
            <w:r>
              <w:rPr>
                <w:szCs w:val="24"/>
              </w:rPr>
              <w:t>3364</w:t>
            </w:r>
          </w:p>
        </w:tc>
        <w:tc>
          <w:tcPr>
            <w:tcW w:w="709" w:type="dxa"/>
          </w:tcPr>
          <w:p w:rsidR="00871A00"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Pr>
                <w:sz w:val="20"/>
              </w:rPr>
              <w:t>-</w:t>
            </w:r>
          </w:p>
        </w:tc>
        <w:tc>
          <w:tcPr>
            <w:tcW w:w="1418" w:type="dxa"/>
          </w:tcPr>
          <w:p w:rsidR="00871A00" w:rsidRPr="00510615" w:rsidRDefault="00871A00" w:rsidP="00871A00">
            <w:pPr>
              <w:spacing w:before="60" w:after="60"/>
              <w:jc w:val="center"/>
              <w:rPr>
                <w:sz w:val="22"/>
                <w:szCs w:val="24"/>
              </w:rPr>
            </w:pPr>
            <w:r>
              <w:rPr>
                <w:sz w:val="22"/>
                <w:szCs w:val="24"/>
              </w:rPr>
              <w:t>06.02.2020</w:t>
            </w:r>
          </w:p>
        </w:tc>
      </w:tr>
      <w:tr w:rsidR="00871A00" w:rsidRPr="00552744" w:rsidTr="00D43327">
        <w:tc>
          <w:tcPr>
            <w:tcW w:w="1135" w:type="dxa"/>
            <w:tcBorders>
              <w:top w:val="nil"/>
              <w:bottom w:val="single" w:sz="4" w:space="0" w:color="auto"/>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rPr>
            </w:pPr>
            <w:r w:rsidRPr="001347EA">
              <w:rPr>
                <w:szCs w:val="24"/>
              </w:rPr>
              <w:t>R</w:t>
            </w:r>
            <w:r w:rsidRPr="001347EA">
              <w:rPr>
                <w:bCs/>
                <w:szCs w:val="24"/>
                <w:lang w:eastAsia="en-GB"/>
              </w:rPr>
              <w:t>ail Cargo Hungaria Zrt</w:t>
            </w:r>
          </w:p>
        </w:tc>
        <w:tc>
          <w:tcPr>
            <w:tcW w:w="992" w:type="dxa"/>
          </w:tcPr>
          <w:p w:rsidR="00871A00" w:rsidRPr="001347EA" w:rsidRDefault="00871A00" w:rsidP="00871A00">
            <w:pPr>
              <w:spacing w:before="60" w:after="60"/>
              <w:jc w:val="center"/>
              <w:rPr>
                <w:szCs w:val="24"/>
              </w:rPr>
            </w:pPr>
            <w:r w:rsidRPr="001347EA">
              <w:rPr>
                <w:szCs w:val="24"/>
              </w:rPr>
              <w:t>2155</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szCs w:val="24"/>
              </w:rPr>
            </w:pPr>
            <w:r>
              <w:rPr>
                <w:szCs w:val="24"/>
              </w:rPr>
              <w:t>IT</w:t>
            </w:r>
          </w:p>
        </w:tc>
        <w:tc>
          <w:tcPr>
            <w:tcW w:w="4536" w:type="dxa"/>
          </w:tcPr>
          <w:p w:rsidR="00871A00" w:rsidRPr="001347EA" w:rsidRDefault="00871A00" w:rsidP="00871A00">
            <w:pPr>
              <w:autoSpaceDE w:val="0"/>
              <w:autoSpaceDN w:val="0"/>
              <w:adjustRightInd w:val="0"/>
              <w:spacing w:before="60" w:after="60"/>
              <w:jc w:val="left"/>
              <w:rPr>
                <w:szCs w:val="24"/>
                <w:lang w:val="es-ES"/>
              </w:rPr>
            </w:pPr>
            <w:r>
              <w:rPr>
                <w:szCs w:val="24"/>
              </w:rPr>
              <w:t>Captrain Italia S.r.L</w:t>
            </w:r>
          </w:p>
        </w:tc>
        <w:tc>
          <w:tcPr>
            <w:tcW w:w="992" w:type="dxa"/>
          </w:tcPr>
          <w:p w:rsidR="00871A00" w:rsidRPr="001347EA" w:rsidRDefault="00871A00" w:rsidP="00871A00">
            <w:pPr>
              <w:spacing w:before="60" w:after="60"/>
              <w:jc w:val="center"/>
              <w:rPr>
                <w:szCs w:val="24"/>
              </w:rPr>
            </w:pPr>
            <w:r>
              <w:rPr>
                <w:szCs w:val="24"/>
              </w:rPr>
              <w:t>2287</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lang w:val="es-ES"/>
              </w:rPr>
            </w:pPr>
            <w:r>
              <w:rPr>
                <w:sz w:val="22"/>
                <w:szCs w:val="24"/>
                <w:lang w:val="es-ES"/>
              </w:rPr>
              <w:t>26.09.2019</w:t>
            </w:r>
          </w:p>
        </w:tc>
      </w:tr>
      <w:tr w:rsidR="00871A00" w:rsidRPr="00552744" w:rsidTr="004E0FC0">
        <w:tc>
          <w:tcPr>
            <w:tcW w:w="1135" w:type="dxa"/>
            <w:tcBorders>
              <w:top w:val="nil"/>
              <w:bottom w:val="nil"/>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autoSpaceDE w:val="0"/>
              <w:autoSpaceDN w:val="0"/>
              <w:adjustRightInd w:val="0"/>
              <w:spacing w:before="60" w:after="60"/>
              <w:jc w:val="left"/>
              <w:rPr>
                <w:szCs w:val="24"/>
                <w:lang w:val="es-ES"/>
              </w:rPr>
            </w:pPr>
            <w:r w:rsidRPr="001347EA">
              <w:rPr>
                <w:szCs w:val="24"/>
                <w:lang w:val="es-ES"/>
              </w:rPr>
              <w:t>DB CARGO Italia S.R.L.</w:t>
            </w:r>
          </w:p>
        </w:tc>
        <w:tc>
          <w:tcPr>
            <w:tcW w:w="992" w:type="dxa"/>
          </w:tcPr>
          <w:p w:rsidR="00871A00" w:rsidRPr="001347EA" w:rsidRDefault="00871A00" w:rsidP="00871A00">
            <w:pPr>
              <w:spacing w:before="60" w:after="60"/>
              <w:jc w:val="center"/>
              <w:rPr>
                <w:szCs w:val="24"/>
              </w:rPr>
            </w:pPr>
            <w:r w:rsidRPr="001347EA">
              <w:rPr>
                <w:szCs w:val="24"/>
              </w:rPr>
              <w:t>2380</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lang w:val="es-ES"/>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Pr>
          <w:p w:rsidR="00871A00" w:rsidRPr="001347EA" w:rsidRDefault="00871A00" w:rsidP="00871A00">
            <w:pPr>
              <w:autoSpaceDE w:val="0"/>
              <w:autoSpaceDN w:val="0"/>
              <w:adjustRightInd w:val="0"/>
              <w:spacing w:before="60" w:after="60"/>
              <w:jc w:val="left"/>
              <w:rPr>
                <w:szCs w:val="24"/>
              </w:rPr>
            </w:pPr>
            <w:r w:rsidRPr="001347EA">
              <w:rPr>
                <w:szCs w:val="24"/>
              </w:rPr>
              <w:t>InRail S.p.A.</w:t>
            </w:r>
          </w:p>
        </w:tc>
        <w:tc>
          <w:tcPr>
            <w:tcW w:w="992" w:type="dxa"/>
          </w:tcPr>
          <w:p w:rsidR="00871A00" w:rsidRPr="001347EA" w:rsidRDefault="00871A00" w:rsidP="00871A00">
            <w:pPr>
              <w:spacing w:before="60" w:after="60"/>
              <w:jc w:val="center"/>
              <w:rPr>
                <w:szCs w:val="24"/>
              </w:rPr>
            </w:pPr>
            <w:r w:rsidRPr="001347EA">
              <w:rPr>
                <w:szCs w:val="24"/>
              </w:rPr>
              <w:t>3128</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Pr>
          <w:p w:rsidR="00871A00" w:rsidRPr="00143837" w:rsidRDefault="00871A00" w:rsidP="00871A00">
            <w:pPr>
              <w:autoSpaceDE w:val="0"/>
              <w:autoSpaceDN w:val="0"/>
              <w:adjustRightInd w:val="0"/>
              <w:spacing w:before="60" w:after="60"/>
              <w:jc w:val="left"/>
              <w:rPr>
                <w:szCs w:val="24"/>
                <w:lang w:val="it-IT" w:eastAsia="en-GB"/>
              </w:rPr>
            </w:pPr>
            <w:r w:rsidRPr="00143837">
              <w:rPr>
                <w:szCs w:val="24"/>
                <w:lang w:val="it-IT"/>
              </w:rPr>
              <w:t>Rail Cargo Carrier – Italy SRL</w:t>
            </w:r>
          </w:p>
        </w:tc>
        <w:tc>
          <w:tcPr>
            <w:tcW w:w="992" w:type="dxa"/>
          </w:tcPr>
          <w:p w:rsidR="00871A00" w:rsidRPr="001347EA" w:rsidRDefault="00871A00" w:rsidP="00871A00">
            <w:pPr>
              <w:spacing w:before="60" w:after="60"/>
              <w:jc w:val="center"/>
              <w:rPr>
                <w:szCs w:val="24"/>
              </w:rPr>
            </w:pPr>
            <w:r w:rsidRPr="001347EA">
              <w:rPr>
                <w:szCs w:val="24"/>
              </w:rPr>
              <w:t>3138</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single" w:sz="4" w:space="0" w:color="auto"/>
            </w:tcBorders>
          </w:tcPr>
          <w:p w:rsidR="00871A00" w:rsidRPr="001347EA" w:rsidRDefault="00871A00" w:rsidP="00871A00">
            <w:pPr>
              <w:spacing w:before="60" w:after="60"/>
              <w:jc w:val="left"/>
              <w:rPr>
                <w:b/>
                <w:szCs w:val="24"/>
              </w:rPr>
            </w:pPr>
          </w:p>
        </w:tc>
        <w:tc>
          <w:tcPr>
            <w:tcW w:w="4536" w:type="dxa"/>
          </w:tcPr>
          <w:p w:rsidR="00871A00" w:rsidRPr="001347EA" w:rsidRDefault="00871A00" w:rsidP="00871A00">
            <w:pPr>
              <w:spacing w:before="60" w:after="60"/>
              <w:jc w:val="left"/>
              <w:rPr>
                <w:szCs w:val="24"/>
              </w:rPr>
            </w:pPr>
            <w:r w:rsidRPr="001347EA">
              <w:rPr>
                <w:szCs w:val="24"/>
              </w:rPr>
              <w:t xml:space="preserve">SBB Cargo Italia </w:t>
            </w:r>
            <w:r w:rsidRPr="001347EA">
              <w:rPr>
                <w:szCs w:val="24"/>
                <w:lang w:eastAsia="en-GB"/>
              </w:rPr>
              <w:t>Srl.</w:t>
            </w:r>
          </w:p>
        </w:tc>
        <w:tc>
          <w:tcPr>
            <w:tcW w:w="992" w:type="dxa"/>
          </w:tcPr>
          <w:p w:rsidR="00871A00" w:rsidRPr="001347EA" w:rsidRDefault="00871A00" w:rsidP="00871A00">
            <w:pPr>
              <w:spacing w:before="60" w:after="60"/>
              <w:jc w:val="center"/>
              <w:rPr>
                <w:szCs w:val="24"/>
              </w:rPr>
            </w:pPr>
            <w:r w:rsidRPr="001347EA">
              <w:rPr>
                <w:szCs w:val="24"/>
              </w:rPr>
              <w:t>2485</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tcBorders>
          </w:tcPr>
          <w:p w:rsidR="00871A00" w:rsidRPr="001347EA" w:rsidRDefault="00871A00" w:rsidP="00871A00">
            <w:pPr>
              <w:spacing w:before="60" w:after="60"/>
              <w:jc w:val="left"/>
              <w:rPr>
                <w:szCs w:val="24"/>
              </w:rPr>
            </w:pPr>
            <w:r w:rsidRPr="001347EA">
              <w:rPr>
                <w:szCs w:val="24"/>
              </w:rPr>
              <w:t>LT</w:t>
            </w:r>
          </w:p>
        </w:tc>
        <w:tc>
          <w:tcPr>
            <w:tcW w:w="4536" w:type="dxa"/>
          </w:tcPr>
          <w:p w:rsidR="00871A00" w:rsidRPr="001347EA" w:rsidRDefault="00EE10D9" w:rsidP="00871A00">
            <w:pPr>
              <w:spacing w:before="60" w:after="60"/>
              <w:jc w:val="left"/>
              <w:rPr>
                <w:szCs w:val="24"/>
              </w:rPr>
            </w:pPr>
            <w:ins w:id="8" w:author="DI CARLI Paolo (TAXUD)" w:date="2023-05-21T13:10:00Z">
              <w:r w:rsidRPr="00EE10D9">
                <w:rPr>
                  <w:szCs w:val="24"/>
                </w:rPr>
                <w:t>AB LTG Cargo</w:t>
              </w:r>
              <w:r>
                <w:rPr>
                  <w:szCs w:val="24"/>
                </w:rPr>
                <w:t xml:space="preserve"> </w:t>
              </w:r>
            </w:ins>
            <w:del w:id="9" w:author="DI CARLI Paolo (TAXUD)" w:date="2023-05-21T13:10:00Z">
              <w:r w:rsidR="00871A00" w:rsidRPr="001347EA" w:rsidDel="00EE10D9">
                <w:rPr>
                  <w:szCs w:val="24"/>
                </w:rPr>
                <w:delText>AB Lietuvos geležinkeliai</w:delText>
              </w:r>
              <w:r w:rsidR="00871A00" w:rsidRPr="001347EA" w:rsidDel="00EE10D9">
                <w:rPr>
                  <w:szCs w:val="24"/>
                </w:rPr>
                <w:br/>
                <w:delText xml:space="preserve">(=JSC Lietuvos geležinkeliai or </w:delText>
              </w:r>
              <w:r w:rsidR="00871A00" w:rsidDel="00EE10D9">
                <w:rPr>
                  <w:szCs w:val="24"/>
                </w:rPr>
                <w:br/>
                <w:delText xml:space="preserve">   </w:delText>
              </w:r>
              <w:r w:rsidR="00871A00" w:rsidRPr="001347EA" w:rsidDel="00EE10D9">
                <w:rPr>
                  <w:szCs w:val="24"/>
                </w:rPr>
                <w:delText>JSC Lithuanian Railways).</w:delText>
              </w:r>
            </w:del>
          </w:p>
        </w:tc>
        <w:tc>
          <w:tcPr>
            <w:tcW w:w="992" w:type="dxa"/>
          </w:tcPr>
          <w:p w:rsidR="00871A00" w:rsidRPr="001347EA" w:rsidRDefault="00871A00" w:rsidP="00871A00">
            <w:pPr>
              <w:spacing w:before="60" w:after="60"/>
              <w:jc w:val="center"/>
              <w:rPr>
                <w:szCs w:val="24"/>
              </w:rPr>
            </w:pPr>
            <w:del w:id="10" w:author="DI CARLI Paolo (TAXUD)" w:date="2023-05-21T13:11:00Z">
              <w:r w:rsidRPr="001347EA" w:rsidDel="00EE10D9">
                <w:rPr>
                  <w:szCs w:val="24"/>
                </w:rPr>
                <w:delText>00</w:delText>
              </w:r>
            </w:del>
            <w:ins w:id="11" w:author="DI CARLI Paolo (TAXUD)" w:date="2023-05-21T13:11:00Z">
              <w:r w:rsidR="00EE10D9">
                <w:rPr>
                  <w:szCs w:val="24"/>
                </w:rPr>
                <w:t>21</w:t>
              </w:r>
            </w:ins>
            <w:r w:rsidRPr="001347EA">
              <w:rPr>
                <w:szCs w:val="24"/>
              </w:rPr>
              <w:t>24</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EE10D9" w:rsidP="00871A00">
            <w:pPr>
              <w:spacing w:before="60" w:after="60"/>
              <w:jc w:val="center"/>
              <w:rPr>
                <w:sz w:val="20"/>
              </w:rPr>
            </w:pPr>
            <w:ins w:id="12" w:author="DI CARLI Paolo (TAXUD)" w:date="2023-05-21T13:11:00Z">
              <w:r>
                <w:rPr>
                  <w:sz w:val="20"/>
                </w:rPr>
                <w:t>UA</w:t>
              </w:r>
            </w:ins>
            <w:del w:id="13" w:author="DI CARLI Paolo (TAXUD)" w:date="2023-05-21T13:11:00Z">
              <w:r w:rsidR="00871A00" w:rsidRPr="00664761" w:rsidDel="00EE10D9">
                <w:rPr>
                  <w:sz w:val="20"/>
                </w:rPr>
                <w:delText>-</w:delText>
              </w:r>
            </w:del>
          </w:p>
        </w:tc>
        <w:tc>
          <w:tcPr>
            <w:tcW w:w="1418" w:type="dxa"/>
          </w:tcPr>
          <w:p w:rsidR="00871A00" w:rsidRPr="00510615" w:rsidRDefault="00EE10D9" w:rsidP="00871A00">
            <w:pPr>
              <w:spacing w:before="60" w:after="60"/>
              <w:jc w:val="center"/>
              <w:rPr>
                <w:sz w:val="22"/>
                <w:szCs w:val="24"/>
              </w:rPr>
            </w:pPr>
            <w:ins w:id="14" w:author="DI CARLI Paolo (TAXUD)" w:date="2023-05-21T13:12:00Z">
              <w:r>
                <w:rPr>
                  <w:sz w:val="22"/>
                  <w:szCs w:val="24"/>
                </w:rPr>
                <w:t>03.09.2020</w:t>
              </w:r>
            </w:ins>
          </w:p>
        </w:tc>
      </w:tr>
      <w:tr w:rsidR="00871A00" w:rsidRPr="00552744" w:rsidTr="00C74204">
        <w:tc>
          <w:tcPr>
            <w:tcW w:w="1135" w:type="dxa"/>
          </w:tcPr>
          <w:p w:rsidR="00871A00" w:rsidRPr="001347EA" w:rsidRDefault="00871A00" w:rsidP="00871A00">
            <w:pPr>
              <w:spacing w:before="60" w:after="60"/>
              <w:jc w:val="left"/>
              <w:rPr>
                <w:szCs w:val="24"/>
              </w:rPr>
            </w:pPr>
            <w:r w:rsidRPr="001347EA">
              <w:rPr>
                <w:szCs w:val="24"/>
              </w:rPr>
              <w:t>LU</w:t>
            </w:r>
          </w:p>
        </w:tc>
        <w:tc>
          <w:tcPr>
            <w:tcW w:w="4536" w:type="dxa"/>
          </w:tcPr>
          <w:p w:rsidR="00871A00" w:rsidRPr="001347EA" w:rsidRDefault="00871A00" w:rsidP="00871A00">
            <w:pPr>
              <w:spacing w:before="60" w:after="60"/>
              <w:jc w:val="left"/>
              <w:rPr>
                <w:szCs w:val="24"/>
              </w:rPr>
            </w:pPr>
            <w:r w:rsidRPr="001347EA">
              <w:rPr>
                <w:szCs w:val="24"/>
              </w:rPr>
              <w:t>CFL Cargo</w:t>
            </w:r>
          </w:p>
        </w:tc>
        <w:tc>
          <w:tcPr>
            <w:tcW w:w="992" w:type="dxa"/>
          </w:tcPr>
          <w:p w:rsidR="00871A00" w:rsidRPr="001347EA" w:rsidRDefault="00871A00" w:rsidP="00871A00">
            <w:pPr>
              <w:spacing w:before="60" w:after="60"/>
              <w:jc w:val="center"/>
              <w:rPr>
                <w:szCs w:val="24"/>
              </w:rPr>
            </w:pPr>
            <w:r w:rsidRPr="001347EA">
              <w:rPr>
                <w:szCs w:val="24"/>
              </w:rPr>
              <w:t>2182</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MK</w:t>
            </w:r>
          </w:p>
        </w:tc>
        <w:tc>
          <w:tcPr>
            <w:tcW w:w="4536" w:type="dxa"/>
          </w:tcPr>
          <w:p w:rsidR="00871A00" w:rsidRPr="001347EA" w:rsidRDefault="00871A00" w:rsidP="00871A00">
            <w:pPr>
              <w:spacing w:before="60" w:after="60"/>
              <w:jc w:val="left"/>
              <w:rPr>
                <w:szCs w:val="24"/>
              </w:rPr>
            </w:pPr>
            <w:r w:rsidRPr="001347EA">
              <w:rPr>
                <w:szCs w:val="24"/>
              </w:rPr>
              <w:t>Makedonski Železnici</w:t>
            </w:r>
          </w:p>
        </w:tc>
        <w:tc>
          <w:tcPr>
            <w:tcW w:w="992" w:type="dxa"/>
          </w:tcPr>
          <w:p w:rsidR="00871A00" w:rsidRPr="001347EA" w:rsidRDefault="00871A00" w:rsidP="00871A00">
            <w:pPr>
              <w:spacing w:before="60" w:after="60"/>
              <w:jc w:val="center"/>
              <w:rPr>
                <w:szCs w:val="24"/>
              </w:rPr>
            </w:pPr>
            <w:r w:rsidRPr="001347EA">
              <w:rPr>
                <w:szCs w:val="24"/>
              </w:rPr>
              <w:t>1065</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nil"/>
            </w:tcBorders>
          </w:tcPr>
          <w:p w:rsidR="00871A00" w:rsidRPr="001347EA" w:rsidRDefault="00871A00" w:rsidP="00871A00">
            <w:pPr>
              <w:spacing w:before="60" w:after="60"/>
              <w:jc w:val="left"/>
              <w:rPr>
                <w:szCs w:val="24"/>
              </w:rPr>
            </w:pPr>
            <w:r w:rsidRPr="001347EA">
              <w:rPr>
                <w:szCs w:val="24"/>
              </w:rPr>
              <w:t>NL</w:t>
            </w:r>
          </w:p>
        </w:tc>
        <w:tc>
          <w:tcPr>
            <w:tcW w:w="4536" w:type="dxa"/>
            <w:tcBorders>
              <w:bottom w:val="single" w:sz="4" w:space="0" w:color="auto"/>
            </w:tcBorders>
          </w:tcPr>
          <w:p w:rsidR="00871A00" w:rsidRPr="001347EA" w:rsidRDefault="00871A00" w:rsidP="00871A00">
            <w:pPr>
              <w:spacing w:before="60" w:after="60"/>
              <w:jc w:val="left"/>
              <w:rPr>
                <w:szCs w:val="24"/>
              </w:rPr>
            </w:pPr>
            <w:r w:rsidRPr="001347EA">
              <w:rPr>
                <w:szCs w:val="24"/>
                <w:lang w:eastAsia="en-GB"/>
              </w:rPr>
              <w:t>DB Cargo Nederland NV</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2184</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single" w:sz="4" w:space="0" w:color="auto"/>
            </w:tcBorders>
          </w:tcPr>
          <w:p w:rsidR="00871A00" w:rsidRPr="001347EA" w:rsidRDefault="00871A00" w:rsidP="00871A00">
            <w:pPr>
              <w:spacing w:before="60" w:after="60"/>
              <w:rPr>
                <w:b/>
                <w:szCs w:val="24"/>
              </w:rPr>
            </w:pPr>
          </w:p>
        </w:tc>
        <w:tc>
          <w:tcPr>
            <w:tcW w:w="4536" w:type="dxa"/>
            <w:tcBorders>
              <w:bottom w:val="nil"/>
            </w:tcBorders>
          </w:tcPr>
          <w:p w:rsidR="00871A00" w:rsidRPr="001347EA" w:rsidRDefault="00871A00" w:rsidP="00871A00">
            <w:pPr>
              <w:spacing w:before="60" w:after="60"/>
              <w:jc w:val="left"/>
              <w:rPr>
                <w:szCs w:val="24"/>
                <w:lang w:eastAsia="en-GB"/>
              </w:rPr>
            </w:pPr>
            <w:r w:rsidRPr="001347EA">
              <w:rPr>
                <w:szCs w:val="24"/>
              </w:rPr>
              <w:t>LTE Netherlands</w:t>
            </w:r>
          </w:p>
        </w:tc>
        <w:tc>
          <w:tcPr>
            <w:tcW w:w="992" w:type="dxa"/>
          </w:tcPr>
          <w:p w:rsidR="00871A00" w:rsidRPr="001347EA" w:rsidRDefault="00871A00" w:rsidP="00871A00">
            <w:pPr>
              <w:spacing w:before="60" w:after="60"/>
              <w:jc w:val="center"/>
              <w:rPr>
                <w:strike/>
                <w:szCs w:val="24"/>
              </w:rPr>
            </w:pPr>
            <w:r w:rsidRPr="001347EA">
              <w:rPr>
                <w:szCs w:val="24"/>
              </w:rPr>
              <w:t>3301</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b/>
                <w:szCs w:val="24"/>
              </w:rPr>
            </w:pPr>
            <w:r w:rsidRPr="001347EA">
              <w:rPr>
                <w:szCs w:val="24"/>
              </w:rPr>
              <w:t>PL</w:t>
            </w: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1347EA">
              <w:rPr>
                <w:bCs/>
                <w:szCs w:val="24"/>
                <w:lang w:val="pl-PL"/>
              </w:rPr>
              <w:t>DB Cargo Polska S.A.</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3100</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p>
        </w:tc>
        <w:tc>
          <w:tcPr>
            <w:tcW w:w="1418" w:type="dxa"/>
            <w:tcBorders>
              <w:top w:val="single" w:sz="4" w:space="0" w:color="auto"/>
            </w:tcBorders>
          </w:tcPr>
          <w:p w:rsidR="00871A00" w:rsidRPr="00510615" w:rsidRDefault="00871A00" w:rsidP="00871A00">
            <w:pPr>
              <w:spacing w:before="60" w:after="60"/>
              <w:jc w:val="center"/>
              <w:rPr>
                <w:bCs/>
                <w:sz w:val="22"/>
                <w:szCs w:val="24"/>
                <w:lang w:val="pl-PL"/>
              </w:rPr>
            </w:pPr>
          </w:p>
        </w:tc>
      </w:tr>
      <w:tr w:rsidR="00871A00" w:rsidRPr="00E6582C"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top w:val="single" w:sz="4" w:space="0" w:color="auto"/>
            </w:tcBorders>
          </w:tcPr>
          <w:p w:rsidR="00871A00" w:rsidRPr="00AE1A6E" w:rsidRDefault="00871A00" w:rsidP="00871A00">
            <w:pPr>
              <w:spacing w:before="60" w:after="60"/>
              <w:jc w:val="left"/>
              <w:rPr>
                <w:bCs/>
                <w:szCs w:val="24"/>
                <w:lang w:val="pl-PL"/>
              </w:rPr>
            </w:pPr>
            <w:r w:rsidRPr="00AE1A6E">
              <w:rPr>
                <w:lang w:val="pl-PL"/>
              </w:rPr>
              <w:t>LOTOS KOLEJ Sp. z o.o.</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Pr>
                <w:bCs/>
                <w:szCs w:val="24"/>
                <w:lang w:val="pl-PL"/>
              </w:rPr>
              <w:t>3105</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r w:rsidRPr="00664761">
              <w:rPr>
                <w:bCs/>
                <w:sz w:val="20"/>
                <w:lang w:val="pl-PL"/>
              </w:rPr>
              <w:t>-</w:t>
            </w:r>
          </w:p>
        </w:tc>
        <w:tc>
          <w:tcPr>
            <w:tcW w:w="1418" w:type="dxa"/>
            <w:tcBorders>
              <w:top w:val="single" w:sz="4" w:space="0" w:color="auto"/>
            </w:tcBorders>
          </w:tcPr>
          <w:p w:rsidR="00871A00" w:rsidRPr="00E6582C" w:rsidRDefault="00871A00" w:rsidP="00871A00">
            <w:pPr>
              <w:spacing w:before="60" w:after="60"/>
              <w:jc w:val="center"/>
              <w:rPr>
                <w:bCs/>
                <w:sz w:val="22"/>
                <w:szCs w:val="24"/>
                <w:lang w:val="pl-PL"/>
              </w:rPr>
            </w:pPr>
            <w:r>
              <w:rPr>
                <w:bCs/>
                <w:sz w:val="22"/>
                <w:szCs w:val="24"/>
                <w:lang w:val="pl-PL"/>
              </w:rPr>
              <w:t>13.05.2019</w:t>
            </w:r>
          </w:p>
        </w:tc>
      </w:tr>
      <w:tr w:rsidR="00871A00" w:rsidRPr="00FA7CF3"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AE1A6E">
              <w:rPr>
                <w:bCs/>
                <w:szCs w:val="24"/>
                <w:lang w:val="pl-PL"/>
              </w:rPr>
              <w:t>METRANS (POLONIA) Sp. z o.o.</w:t>
            </w:r>
            <w:r w:rsidRPr="001347EA">
              <w:rPr>
                <w:bCs/>
                <w:szCs w:val="24"/>
                <w:lang w:val="pl-PL"/>
              </w:rPr>
              <w:t>.</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3548</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r w:rsidRPr="00664761">
              <w:rPr>
                <w:bCs/>
                <w:sz w:val="20"/>
                <w:lang w:val="pl-PL"/>
              </w:rPr>
              <w:t>-</w:t>
            </w:r>
          </w:p>
        </w:tc>
        <w:tc>
          <w:tcPr>
            <w:tcW w:w="1418" w:type="dxa"/>
            <w:tcBorders>
              <w:top w:val="single" w:sz="4" w:space="0" w:color="auto"/>
            </w:tcBorders>
          </w:tcPr>
          <w:p w:rsidR="00871A00" w:rsidRPr="00482874" w:rsidRDefault="00871A00" w:rsidP="00871A00">
            <w:pPr>
              <w:spacing w:before="60" w:after="60"/>
              <w:jc w:val="center"/>
              <w:rPr>
                <w:bCs/>
                <w:sz w:val="22"/>
                <w:szCs w:val="24"/>
                <w:lang w:val="pl-PL"/>
              </w:rPr>
            </w:pPr>
          </w:p>
        </w:tc>
      </w:tr>
      <w:tr w:rsidR="00871A00" w:rsidRPr="00552744" w:rsidTr="00E9709E">
        <w:tc>
          <w:tcPr>
            <w:tcW w:w="1135" w:type="dxa"/>
            <w:tcBorders>
              <w:top w:val="nil"/>
              <w:bottom w:val="single" w:sz="4" w:space="0" w:color="auto"/>
            </w:tcBorders>
          </w:tcPr>
          <w:p w:rsidR="00871A00" w:rsidRPr="00510615" w:rsidRDefault="00871A00" w:rsidP="00871A00">
            <w:pPr>
              <w:spacing w:before="60" w:after="60"/>
              <w:jc w:val="left"/>
              <w:rPr>
                <w:b/>
                <w:szCs w:val="24"/>
                <w:lang w:val="nl-BE"/>
              </w:rPr>
            </w:pP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1347EA">
              <w:rPr>
                <w:bCs/>
                <w:szCs w:val="24"/>
                <w:lang w:val="pl-PL"/>
              </w:rPr>
              <w:t>PKP Cargo S.A.</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2151</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p>
        </w:tc>
        <w:tc>
          <w:tcPr>
            <w:tcW w:w="1418" w:type="dxa"/>
            <w:tcBorders>
              <w:top w:val="single" w:sz="4" w:space="0" w:color="auto"/>
            </w:tcBorders>
          </w:tcPr>
          <w:p w:rsidR="00871A00" w:rsidRPr="00510615" w:rsidRDefault="00871A00" w:rsidP="00871A00">
            <w:pPr>
              <w:spacing w:before="60" w:after="60"/>
              <w:jc w:val="center"/>
              <w:rPr>
                <w:bCs/>
                <w:sz w:val="22"/>
                <w:szCs w:val="24"/>
                <w:lang w:val="pl-PL"/>
              </w:rPr>
            </w:pPr>
          </w:p>
        </w:tc>
      </w:tr>
      <w:tr w:rsidR="00871A00" w:rsidRPr="00552744" w:rsidTr="00DB7B8B">
        <w:tc>
          <w:tcPr>
            <w:tcW w:w="1135" w:type="dxa"/>
            <w:tcBorders>
              <w:bottom w:val="nil"/>
            </w:tcBorders>
          </w:tcPr>
          <w:p w:rsidR="00871A00" w:rsidRPr="001347EA" w:rsidRDefault="00871A00" w:rsidP="00871A00">
            <w:pPr>
              <w:spacing w:before="60" w:after="60"/>
              <w:jc w:val="left"/>
              <w:rPr>
                <w:szCs w:val="24"/>
              </w:rPr>
            </w:pPr>
            <w:r w:rsidRPr="001347EA">
              <w:rPr>
                <w:szCs w:val="24"/>
              </w:rPr>
              <w:t>RO</w:t>
            </w:r>
          </w:p>
        </w:tc>
        <w:tc>
          <w:tcPr>
            <w:tcW w:w="4536" w:type="dxa"/>
          </w:tcPr>
          <w:p w:rsidR="00871A00" w:rsidRPr="001347EA" w:rsidRDefault="00871A00" w:rsidP="00871A00">
            <w:pPr>
              <w:spacing w:before="60" w:after="60"/>
              <w:jc w:val="left"/>
              <w:rPr>
                <w:szCs w:val="24"/>
                <w:lang w:val="it-IT"/>
              </w:rPr>
            </w:pPr>
            <w:r>
              <w:rPr>
                <w:szCs w:val="24"/>
                <w:lang w:val="it-IT"/>
              </w:rPr>
              <w:t>DB Cargo Romania SRL</w:t>
            </w:r>
          </w:p>
        </w:tc>
        <w:tc>
          <w:tcPr>
            <w:tcW w:w="992" w:type="dxa"/>
          </w:tcPr>
          <w:p w:rsidR="00871A00" w:rsidRPr="001347EA" w:rsidRDefault="00871A00" w:rsidP="00871A00">
            <w:pPr>
              <w:spacing w:before="60" w:after="60"/>
              <w:jc w:val="center"/>
              <w:rPr>
                <w:szCs w:val="24"/>
              </w:rPr>
            </w:pPr>
            <w:r>
              <w:rPr>
                <w:szCs w:val="24"/>
              </w:rPr>
              <w:t>3146</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r>
              <w:rPr>
                <w:sz w:val="22"/>
                <w:szCs w:val="24"/>
              </w:rPr>
              <w:t>22.01.2020</w:t>
            </w:r>
          </w:p>
        </w:tc>
      </w:tr>
      <w:tr w:rsidR="00871A00" w:rsidRPr="00552744" w:rsidTr="00DB7B8B">
        <w:tc>
          <w:tcPr>
            <w:tcW w:w="1135" w:type="dxa"/>
            <w:tcBorders>
              <w:top w:val="nil"/>
              <w:bottom w:val="nil"/>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lang w:val="it-IT"/>
              </w:rPr>
            </w:pPr>
            <w:r w:rsidRPr="001347EA">
              <w:rPr>
                <w:szCs w:val="24"/>
                <w:lang w:val="it-IT"/>
              </w:rPr>
              <w:t>Rail Cargo Carrier – Romania SRL</w:t>
            </w:r>
          </w:p>
        </w:tc>
        <w:tc>
          <w:tcPr>
            <w:tcW w:w="992" w:type="dxa"/>
          </w:tcPr>
          <w:p w:rsidR="00871A00" w:rsidRPr="001347EA" w:rsidRDefault="00871A00" w:rsidP="00871A00">
            <w:pPr>
              <w:spacing w:before="60" w:after="60"/>
              <w:jc w:val="center"/>
              <w:rPr>
                <w:szCs w:val="24"/>
              </w:rPr>
            </w:pPr>
            <w:r w:rsidRPr="001347EA">
              <w:rPr>
                <w:szCs w:val="24"/>
              </w:rPr>
              <w:t>3653</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7D3A5C" w:rsidRPr="00552744" w:rsidTr="00DB7B8B">
        <w:tc>
          <w:tcPr>
            <w:tcW w:w="1135" w:type="dxa"/>
            <w:tcBorders>
              <w:top w:val="nil"/>
              <w:bottom w:val="nil"/>
            </w:tcBorders>
          </w:tcPr>
          <w:p w:rsidR="007D3A5C" w:rsidRPr="001347EA" w:rsidRDefault="007D3A5C" w:rsidP="00871A00">
            <w:pPr>
              <w:spacing w:before="60" w:after="60"/>
              <w:jc w:val="left"/>
              <w:rPr>
                <w:szCs w:val="24"/>
              </w:rPr>
            </w:pPr>
          </w:p>
        </w:tc>
        <w:tc>
          <w:tcPr>
            <w:tcW w:w="4536" w:type="dxa"/>
          </w:tcPr>
          <w:p w:rsidR="007D3A5C" w:rsidRPr="001347EA" w:rsidRDefault="007D3A5C" w:rsidP="00871A00">
            <w:pPr>
              <w:spacing w:before="60" w:after="60"/>
              <w:jc w:val="left"/>
              <w:rPr>
                <w:szCs w:val="24"/>
                <w:lang w:val="it-IT"/>
              </w:rPr>
            </w:pPr>
            <w:r>
              <w:rPr>
                <w:szCs w:val="24"/>
                <w:lang w:val="it-IT"/>
              </w:rPr>
              <w:t xml:space="preserve">CER-FERSPED SA </w:t>
            </w:r>
          </w:p>
        </w:tc>
        <w:tc>
          <w:tcPr>
            <w:tcW w:w="992" w:type="dxa"/>
          </w:tcPr>
          <w:p w:rsidR="007D3A5C" w:rsidRPr="001347EA" w:rsidRDefault="004B58FD" w:rsidP="00871A00">
            <w:pPr>
              <w:spacing w:before="60" w:after="60"/>
              <w:jc w:val="center"/>
              <w:rPr>
                <w:szCs w:val="24"/>
              </w:rPr>
            </w:pPr>
            <w:r>
              <w:rPr>
                <w:szCs w:val="24"/>
              </w:rPr>
              <w:t>3417</w:t>
            </w:r>
          </w:p>
        </w:tc>
        <w:tc>
          <w:tcPr>
            <w:tcW w:w="709" w:type="dxa"/>
          </w:tcPr>
          <w:p w:rsidR="007D3A5C" w:rsidRDefault="007D3A5C" w:rsidP="00871A00">
            <w:pPr>
              <w:spacing w:before="60" w:after="60"/>
              <w:jc w:val="center"/>
              <w:rPr>
                <w:szCs w:val="24"/>
              </w:rPr>
            </w:pPr>
            <w:r>
              <w:rPr>
                <w:szCs w:val="24"/>
              </w:rPr>
              <w:t>N</w:t>
            </w:r>
          </w:p>
        </w:tc>
        <w:tc>
          <w:tcPr>
            <w:tcW w:w="1417" w:type="dxa"/>
          </w:tcPr>
          <w:p w:rsidR="007D3A5C" w:rsidRPr="00664761" w:rsidRDefault="007D3A5C" w:rsidP="00871A00">
            <w:pPr>
              <w:spacing w:before="60" w:after="60"/>
              <w:jc w:val="center"/>
              <w:rPr>
                <w:sz w:val="20"/>
              </w:rPr>
            </w:pPr>
          </w:p>
        </w:tc>
        <w:tc>
          <w:tcPr>
            <w:tcW w:w="1418" w:type="dxa"/>
          </w:tcPr>
          <w:p w:rsidR="007D3A5C" w:rsidRPr="00510615" w:rsidRDefault="007D3A5C" w:rsidP="00871A00">
            <w:pPr>
              <w:spacing w:before="60" w:after="60"/>
              <w:jc w:val="center"/>
              <w:rPr>
                <w:sz w:val="22"/>
                <w:szCs w:val="24"/>
              </w:rPr>
            </w:pPr>
            <w:r>
              <w:rPr>
                <w:sz w:val="22"/>
                <w:szCs w:val="24"/>
              </w:rPr>
              <w:t>03.11.2022</w:t>
            </w:r>
          </w:p>
        </w:tc>
      </w:tr>
      <w:tr w:rsidR="00871A00" w:rsidRPr="00552744" w:rsidTr="00E9709E">
        <w:tc>
          <w:tcPr>
            <w:tcW w:w="1135" w:type="dxa"/>
            <w:tcBorders>
              <w:top w:val="single" w:sz="4" w:space="0" w:color="auto"/>
            </w:tcBorders>
          </w:tcPr>
          <w:p w:rsidR="00871A00" w:rsidRPr="001347EA" w:rsidRDefault="00871A00" w:rsidP="00871A00">
            <w:pPr>
              <w:spacing w:before="60" w:after="60"/>
              <w:jc w:val="left"/>
              <w:rPr>
                <w:szCs w:val="24"/>
              </w:rPr>
            </w:pPr>
            <w:r w:rsidRPr="001347EA">
              <w:rPr>
                <w:szCs w:val="24"/>
              </w:rPr>
              <w:t>RS</w:t>
            </w:r>
          </w:p>
        </w:tc>
        <w:tc>
          <w:tcPr>
            <w:tcW w:w="4536" w:type="dxa"/>
          </w:tcPr>
          <w:p w:rsidR="00871A00" w:rsidRPr="001347EA" w:rsidRDefault="00871A00" w:rsidP="00871A00">
            <w:pPr>
              <w:spacing w:before="60" w:after="60"/>
              <w:jc w:val="left"/>
              <w:rPr>
                <w:szCs w:val="24"/>
              </w:rPr>
            </w:pPr>
            <w:r w:rsidRPr="001347EA">
              <w:rPr>
                <w:szCs w:val="24"/>
              </w:rPr>
              <w:t>,,Srbija Kargo" AD</w:t>
            </w:r>
          </w:p>
        </w:tc>
        <w:tc>
          <w:tcPr>
            <w:tcW w:w="992" w:type="dxa"/>
          </w:tcPr>
          <w:p w:rsidR="00871A00" w:rsidRPr="001347EA" w:rsidRDefault="00871A00" w:rsidP="00871A00">
            <w:pPr>
              <w:spacing w:before="60" w:after="60"/>
              <w:jc w:val="center"/>
              <w:rPr>
                <w:szCs w:val="24"/>
              </w:rPr>
            </w:pPr>
            <w:r w:rsidRPr="001347EA">
              <w:rPr>
                <w:szCs w:val="24"/>
              </w:rPr>
              <w:t>2172</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SE</w:t>
            </w:r>
          </w:p>
        </w:tc>
        <w:tc>
          <w:tcPr>
            <w:tcW w:w="4536" w:type="dxa"/>
          </w:tcPr>
          <w:p w:rsidR="00871A00" w:rsidRPr="001347EA" w:rsidRDefault="00871A00" w:rsidP="00871A00">
            <w:pPr>
              <w:spacing w:before="60" w:after="60"/>
              <w:jc w:val="left"/>
              <w:rPr>
                <w:szCs w:val="24"/>
              </w:rPr>
            </w:pPr>
            <w:r w:rsidRPr="001347EA">
              <w:rPr>
                <w:szCs w:val="24"/>
              </w:rPr>
              <w:t>Green Cargo</w:t>
            </w:r>
          </w:p>
        </w:tc>
        <w:tc>
          <w:tcPr>
            <w:tcW w:w="992" w:type="dxa"/>
          </w:tcPr>
          <w:p w:rsidR="00871A00" w:rsidRPr="001347EA" w:rsidRDefault="00871A00" w:rsidP="00871A00">
            <w:pPr>
              <w:spacing w:before="60" w:after="60"/>
              <w:jc w:val="center"/>
              <w:rPr>
                <w:szCs w:val="24"/>
              </w:rPr>
            </w:pPr>
            <w:r w:rsidRPr="001347EA">
              <w:rPr>
                <w:szCs w:val="24"/>
              </w:rPr>
              <w:t>2174</w:t>
            </w:r>
          </w:p>
        </w:tc>
        <w:tc>
          <w:tcPr>
            <w:tcW w:w="709" w:type="dxa"/>
          </w:tcPr>
          <w:p w:rsidR="00871A00" w:rsidRPr="00C6287C" w:rsidRDefault="00871A00" w:rsidP="00871A00">
            <w:pPr>
              <w:spacing w:before="60" w:after="60"/>
              <w:jc w:val="center"/>
              <w:rPr>
                <w:szCs w:val="24"/>
              </w:rPr>
            </w:pPr>
            <w:r w:rsidRPr="00C6287C">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b/>
                <w:szCs w:val="24"/>
              </w:rPr>
            </w:pPr>
            <w:r w:rsidRPr="001347EA">
              <w:rPr>
                <w:szCs w:val="24"/>
              </w:rPr>
              <w:t>SI</w:t>
            </w:r>
          </w:p>
        </w:tc>
        <w:tc>
          <w:tcPr>
            <w:tcW w:w="4536" w:type="dxa"/>
            <w:tcBorders>
              <w:bottom w:val="single" w:sz="4" w:space="0" w:color="auto"/>
            </w:tcBorders>
          </w:tcPr>
          <w:p w:rsidR="00871A00" w:rsidRPr="001347EA" w:rsidRDefault="00871A00" w:rsidP="00871A00">
            <w:pPr>
              <w:spacing w:before="60" w:after="60"/>
              <w:jc w:val="left"/>
              <w:rPr>
                <w:szCs w:val="24"/>
                <w:lang w:val="pt-PT"/>
              </w:rPr>
            </w:pPr>
            <w:r w:rsidRPr="001347EA">
              <w:rPr>
                <w:szCs w:val="24"/>
                <w:lang w:val="pt-PT"/>
              </w:rPr>
              <w:t>ADRIA TRANSPORT d.o.o.</w:t>
            </w:r>
          </w:p>
        </w:tc>
        <w:tc>
          <w:tcPr>
            <w:tcW w:w="992" w:type="dxa"/>
          </w:tcPr>
          <w:p w:rsidR="00871A00" w:rsidRPr="001347EA" w:rsidRDefault="00871A00" w:rsidP="00871A00">
            <w:pPr>
              <w:spacing w:before="60" w:after="60"/>
              <w:jc w:val="center"/>
              <w:rPr>
                <w:szCs w:val="24"/>
              </w:rPr>
            </w:pPr>
            <w:r w:rsidRPr="001347EA">
              <w:rPr>
                <w:szCs w:val="24"/>
              </w:rPr>
              <w:t>3170</w:t>
            </w:r>
          </w:p>
        </w:tc>
        <w:tc>
          <w:tcPr>
            <w:tcW w:w="709" w:type="dxa"/>
          </w:tcPr>
          <w:p w:rsidR="00871A00" w:rsidRPr="001347EA" w:rsidRDefault="00871A00" w:rsidP="00871A00">
            <w:pPr>
              <w:spacing w:before="60" w:after="60"/>
              <w:jc w:val="center"/>
              <w:rPr>
                <w:szCs w:val="24"/>
              </w:rPr>
            </w:pPr>
            <w:r w:rsidRPr="002E106A">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bottom w:val="single" w:sz="4" w:space="0" w:color="auto"/>
            </w:tcBorders>
          </w:tcPr>
          <w:p w:rsidR="00871A00" w:rsidRPr="001347EA" w:rsidRDefault="00871A00" w:rsidP="00871A00">
            <w:pPr>
              <w:spacing w:before="60" w:after="60"/>
              <w:jc w:val="left"/>
              <w:rPr>
                <w:szCs w:val="24"/>
                <w:lang w:val="it-IT"/>
              </w:rPr>
            </w:pPr>
            <w:r w:rsidRPr="00143837">
              <w:rPr>
                <w:szCs w:val="24"/>
                <w:lang w:val="it-IT"/>
              </w:rPr>
              <w:t>Rail Cargo Carrier, d.o.o.</w:t>
            </w:r>
          </w:p>
        </w:tc>
        <w:tc>
          <w:tcPr>
            <w:tcW w:w="992" w:type="dxa"/>
            <w:tcBorders>
              <w:bottom w:val="single" w:sz="4" w:space="0" w:color="auto"/>
            </w:tcBorders>
          </w:tcPr>
          <w:p w:rsidR="00871A00" w:rsidRPr="001347EA" w:rsidRDefault="00871A00" w:rsidP="00871A00">
            <w:pPr>
              <w:spacing w:before="60" w:after="60"/>
              <w:jc w:val="center"/>
              <w:rPr>
                <w:szCs w:val="24"/>
              </w:rPr>
            </w:pPr>
            <w:r>
              <w:rPr>
                <w:szCs w:val="24"/>
              </w:rPr>
              <w:t>7981</w:t>
            </w:r>
          </w:p>
        </w:tc>
        <w:tc>
          <w:tcPr>
            <w:tcW w:w="709" w:type="dxa"/>
            <w:tcBorders>
              <w:bottom w:val="single" w:sz="4" w:space="0" w:color="auto"/>
            </w:tcBorders>
          </w:tcPr>
          <w:p w:rsidR="00871A00" w:rsidRDefault="00871A00" w:rsidP="00871A00">
            <w:pPr>
              <w:spacing w:before="60" w:after="60"/>
              <w:jc w:val="center"/>
              <w:rPr>
                <w:szCs w:val="24"/>
              </w:rPr>
            </w:pPr>
            <w:r>
              <w:rPr>
                <w:szCs w:val="24"/>
              </w:rPr>
              <w:t>N</w:t>
            </w:r>
          </w:p>
        </w:tc>
        <w:tc>
          <w:tcPr>
            <w:tcW w:w="1417" w:type="dxa"/>
            <w:tcBorders>
              <w:bottom w:val="single" w:sz="4" w:space="0" w:color="auto"/>
            </w:tcBorders>
          </w:tcPr>
          <w:p w:rsidR="00871A00" w:rsidRPr="00664761" w:rsidRDefault="00871A00" w:rsidP="00871A00">
            <w:pPr>
              <w:spacing w:before="60" w:after="60"/>
              <w:jc w:val="center"/>
              <w:rPr>
                <w:sz w:val="20"/>
              </w:rPr>
            </w:pPr>
          </w:p>
        </w:tc>
        <w:tc>
          <w:tcPr>
            <w:tcW w:w="1418" w:type="dxa"/>
            <w:tcBorders>
              <w:bottom w:val="single" w:sz="4" w:space="0" w:color="auto"/>
            </w:tcBorders>
          </w:tcPr>
          <w:p w:rsidR="00871A00" w:rsidRPr="00510615" w:rsidRDefault="00871A00" w:rsidP="00871A00">
            <w:pPr>
              <w:spacing w:before="60" w:after="60"/>
              <w:jc w:val="center"/>
              <w:rPr>
                <w:sz w:val="22"/>
                <w:szCs w:val="24"/>
              </w:rPr>
            </w:pPr>
            <w:r>
              <w:rPr>
                <w:sz w:val="22"/>
                <w:szCs w:val="24"/>
              </w:rPr>
              <w:t>19.04.2019</w:t>
            </w:r>
          </w:p>
        </w:tc>
      </w:tr>
      <w:tr w:rsidR="00871A00" w:rsidRPr="00552744" w:rsidTr="000824D6">
        <w:tc>
          <w:tcPr>
            <w:tcW w:w="1135" w:type="dxa"/>
            <w:tcBorders>
              <w:top w:val="nil"/>
              <w:bottom w:val="single" w:sz="4" w:space="0" w:color="auto"/>
            </w:tcBorders>
          </w:tcPr>
          <w:p w:rsidR="00871A00" w:rsidRPr="001347EA" w:rsidRDefault="00871A00" w:rsidP="00871A00">
            <w:pPr>
              <w:spacing w:before="60" w:after="60"/>
              <w:jc w:val="left"/>
              <w:rPr>
                <w:b/>
                <w:szCs w:val="24"/>
              </w:rPr>
            </w:pPr>
          </w:p>
        </w:tc>
        <w:tc>
          <w:tcPr>
            <w:tcW w:w="4536" w:type="dxa"/>
            <w:tcBorders>
              <w:bottom w:val="single" w:sz="4" w:space="0" w:color="auto"/>
            </w:tcBorders>
          </w:tcPr>
          <w:p w:rsidR="00871A00" w:rsidRPr="001347EA" w:rsidRDefault="00871A00" w:rsidP="00871A00">
            <w:pPr>
              <w:spacing w:before="60" w:after="60"/>
              <w:jc w:val="left"/>
              <w:rPr>
                <w:szCs w:val="24"/>
                <w:lang w:val="it-IT"/>
              </w:rPr>
            </w:pPr>
            <w:r w:rsidRPr="001347EA">
              <w:rPr>
                <w:szCs w:val="24"/>
                <w:lang w:val="it-IT"/>
              </w:rPr>
              <w:t>SŽ – Tovorni Promet D.O.O.</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2179</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0824D6" w:rsidRPr="00552744" w:rsidTr="000824D6">
        <w:tc>
          <w:tcPr>
            <w:tcW w:w="1135" w:type="dxa"/>
            <w:tcBorders>
              <w:top w:val="single" w:sz="4" w:space="0" w:color="auto"/>
              <w:bottom w:val="nil"/>
            </w:tcBorders>
          </w:tcPr>
          <w:p w:rsidR="000824D6" w:rsidRPr="001347EA" w:rsidRDefault="000824D6" w:rsidP="000824D6">
            <w:pPr>
              <w:spacing w:before="60" w:after="60"/>
              <w:jc w:val="left"/>
              <w:rPr>
                <w:szCs w:val="24"/>
              </w:rPr>
            </w:pPr>
            <w:r w:rsidRPr="001347EA">
              <w:rPr>
                <w:szCs w:val="24"/>
              </w:rPr>
              <w:t>SK</w:t>
            </w:r>
          </w:p>
        </w:tc>
        <w:tc>
          <w:tcPr>
            <w:tcW w:w="4536" w:type="dxa"/>
            <w:tcBorders>
              <w:top w:val="nil"/>
            </w:tcBorders>
          </w:tcPr>
          <w:p w:rsidR="000824D6" w:rsidRPr="00AE1A6E" w:rsidRDefault="000824D6" w:rsidP="000824D6">
            <w:pPr>
              <w:spacing w:before="60" w:after="60"/>
              <w:jc w:val="left"/>
              <w:rPr>
                <w:szCs w:val="24"/>
                <w:lang w:val="pt-PT"/>
              </w:rPr>
            </w:pPr>
            <w:r w:rsidRPr="00AE1A6E">
              <w:rPr>
                <w:szCs w:val="24"/>
                <w:lang w:val="pt-PT"/>
              </w:rPr>
              <w:t>CD Cargo Slovakia, s. r. o.</w:t>
            </w:r>
          </w:p>
        </w:tc>
        <w:tc>
          <w:tcPr>
            <w:tcW w:w="992" w:type="dxa"/>
            <w:tcBorders>
              <w:top w:val="nil"/>
            </w:tcBorders>
          </w:tcPr>
          <w:p w:rsidR="000824D6" w:rsidRPr="001347EA" w:rsidRDefault="000824D6" w:rsidP="000824D6">
            <w:pPr>
              <w:spacing w:before="60" w:after="60"/>
              <w:jc w:val="center"/>
              <w:rPr>
                <w:szCs w:val="24"/>
              </w:rPr>
            </w:pPr>
            <w:r>
              <w:rPr>
                <w:szCs w:val="24"/>
              </w:rPr>
              <w:t>3820</w:t>
            </w:r>
          </w:p>
        </w:tc>
        <w:tc>
          <w:tcPr>
            <w:tcW w:w="709" w:type="dxa"/>
            <w:tcBorders>
              <w:top w:val="nil"/>
            </w:tcBorders>
          </w:tcPr>
          <w:p w:rsidR="000824D6" w:rsidRDefault="000824D6" w:rsidP="000824D6">
            <w:pPr>
              <w:spacing w:before="60" w:after="60"/>
              <w:jc w:val="center"/>
              <w:rPr>
                <w:szCs w:val="24"/>
              </w:rPr>
            </w:pPr>
            <w:r>
              <w:rPr>
                <w:szCs w:val="24"/>
              </w:rPr>
              <w:t>N</w:t>
            </w:r>
          </w:p>
        </w:tc>
        <w:tc>
          <w:tcPr>
            <w:tcW w:w="1417" w:type="dxa"/>
            <w:tcBorders>
              <w:top w:val="nil"/>
            </w:tcBorders>
          </w:tcPr>
          <w:p w:rsidR="000824D6" w:rsidRPr="00664761" w:rsidRDefault="000824D6" w:rsidP="000824D6">
            <w:pPr>
              <w:spacing w:before="60" w:after="60"/>
              <w:jc w:val="center"/>
              <w:rPr>
                <w:sz w:val="20"/>
              </w:rPr>
            </w:pPr>
          </w:p>
        </w:tc>
        <w:tc>
          <w:tcPr>
            <w:tcW w:w="1418" w:type="dxa"/>
            <w:tcBorders>
              <w:top w:val="nil"/>
            </w:tcBorders>
          </w:tcPr>
          <w:p w:rsidR="000824D6" w:rsidRPr="00510615" w:rsidRDefault="000824D6" w:rsidP="000824D6">
            <w:pPr>
              <w:spacing w:before="60" w:after="60"/>
              <w:jc w:val="center"/>
              <w:rPr>
                <w:sz w:val="22"/>
                <w:szCs w:val="24"/>
              </w:rPr>
            </w:pPr>
            <w:r>
              <w:rPr>
                <w:sz w:val="22"/>
                <w:szCs w:val="24"/>
              </w:rPr>
              <w:t>26.02.2021</w:t>
            </w:r>
          </w:p>
        </w:tc>
      </w:tr>
      <w:tr w:rsidR="00871A00" w:rsidRPr="00552744" w:rsidTr="00C74204">
        <w:tc>
          <w:tcPr>
            <w:tcW w:w="1135" w:type="dxa"/>
            <w:tcBorders>
              <w:top w:val="nil"/>
              <w:bottom w:val="nil"/>
            </w:tcBorders>
          </w:tcPr>
          <w:p w:rsidR="00871A00" w:rsidRPr="001347EA" w:rsidRDefault="00871A00" w:rsidP="00871A00">
            <w:pPr>
              <w:spacing w:before="60" w:after="60"/>
              <w:jc w:val="left"/>
              <w:rPr>
                <w:szCs w:val="24"/>
              </w:rPr>
            </w:pPr>
          </w:p>
        </w:tc>
        <w:tc>
          <w:tcPr>
            <w:tcW w:w="4536" w:type="dxa"/>
            <w:tcBorders>
              <w:top w:val="nil"/>
            </w:tcBorders>
          </w:tcPr>
          <w:p w:rsidR="00871A00" w:rsidRPr="001347EA" w:rsidRDefault="00871A00" w:rsidP="00871A00">
            <w:pPr>
              <w:spacing w:before="60" w:after="60"/>
              <w:jc w:val="left"/>
              <w:rPr>
                <w:szCs w:val="24"/>
              </w:rPr>
            </w:pPr>
            <w:r w:rsidRPr="001347EA">
              <w:rPr>
                <w:szCs w:val="24"/>
              </w:rPr>
              <w:t>METRANS Danubia, a.s.</w:t>
            </w:r>
          </w:p>
        </w:tc>
        <w:tc>
          <w:tcPr>
            <w:tcW w:w="992" w:type="dxa"/>
            <w:tcBorders>
              <w:top w:val="nil"/>
            </w:tcBorders>
          </w:tcPr>
          <w:p w:rsidR="00871A00" w:rsidRPr="001347EA" w:rsidRDefault="00871A00" w:rsidP="00871A00">
            <w:pPr>
              <w:spacing w:before="60" w:after="60"/>
              <w:jc w:val="center"/>
              <w:rPr>
                <w:szCs w:val="24"/>
              </w:rPr>
            </w:pPr>
            <w:r w:rsidRPr="001347EA">
              <w:rPr>
                <w:szCs w:val="24"/>
              </w:rPr>
              <w:t>3222</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0824D6" w:rsidRPr="00552744" w:rsidTr="00E56105">
        <w:tc>
          <w:tcPr>
            <w:tcW w:w="1135" w:type="dxa"/>
            <w:tcBorders>
              <w:top w:val="nil"/>
              <w:bottom w:val="single" w:sz="4" w:space="0" w:color="auto"/>
            </w:tcBorders>
          </w:tcPr>
          <w:p w:rsidR="000824D6" w:rsidRPr="001347EA" w:rsidRDefault="000824D6" w:rsidP="000824D6">
            <w:pPr>
              <w:spacing w:before="60" w:after="60"/>
              <w:jc w:val="left"/>
              <w:rPr>
                <w:b/>
                <w:szCs w:val="24"/>
              </w:rPr>
            </w:pPr>
          </w:p>
        </w:tc>
        <w:tc>
          <w:tcPr>
            <w:tcW w:w="4536" w:type="dxa"/>
            <w:tcBorders>
              <w:bottom w:val="single" w:sz="4" w:space="0" w:color="auto"/>
            </w:tcBorders>
          </w:tcPr>
          <w:p w:rsidR="000824D6" w:rsidRPr="001347EA" w:rsidRDefault="000824D6" w:rsidP="000824D6">
            <w:pPr>
              <w:spacing w:before="60" w:after="60"/>
              <w:jc w:val="left"/>
              <w:rPr>
                <w:szCs w:val="24"/>
              </w:rPr>
            </w:pPr>
            <w:r>
              <w:t>Retrack Slovakia s. r. o.</w:t>
            </w:r>
          </w:p>
        </w:tc>
        <w:tc>
          <w:tcPr>
            <w:tcW w:w="992" w:type="dxa"/>
            <w:tcBorders>
              <w:bottom w:val="single" w:sz="4" w:space="0" w:color="auto"/>
            </w:tcBorders>
          </w:tcPr>
          <w:p w:rsidR="000824D6" w:rsidRPr="001347EA" w:rsidRDefault="000824D6" w:rsidP="000824D6">
            <w:pPr>
              <w:spacing w:before="60" w:after="60"/>
              <w:jc w:val="center"/>
              <w:rPr>
                <w:szCs w:val="24"/>
              </w:rPr>
            </w:pPr>
            <w:r>
              <w:rPr>
                <w:szCs w:val="24"/>
              </w:rPr>
              <w:t>3489</w:t>
            </w:r>
          </w:p>
        </w:tc>
        <w:tc>
          <w:tcPr>
            <w:tcW w:w="709" w:type="dxa"/>
            <w:tcBorders>
              <w:bottom w:val="single" w:sz="4" w:space="0" w:color="auto"/>
            </w:tcBorders>
          </w:tcPr>
          <w:p w:rsidR="000824D6" w:rsidRDefault="000824D6" w:rsidP="000824D6">
            <w:pPr>
              <w:spacing w:before="60" w:after="60"/>
              <w:jc w:val="center"/>
              <w:rPr>
                <w:szCs w:val="24"/>
              </w:rPr>
            </w:pPr>
            <w:r>
              <w:rPr>
                <w:szCs w:val="24"/>
              </w:rPr>
              <w:t>N</w:t>
            </w:r>
          </w:p>
        </w:tc>
        <w:tc>
          <w:tcPr>
            <w:tcW w:w="1417" w:type="dxa"/>
            <w:tcBorders>
              <w:bottom w:val="single" w:sz="4" w:space="0" w:color="auto"/>
            </w:tcBorders>
          </w:tcPr>
          <w:p w:rsidR="000824D6" w:rsidRPr="00664761" w:rsidRDefault="000824D6" w:rsidP="000824D6">
            <w:pPr>
              <w:spacing w:before="60" w:after="60"/>
              <w:jc w:val="center"/>
              <w:rPr>
                <w:sz w:val="20"/>
              </w:rPr>
            </w:pPr>
          </w:p>
        </w:tc>
        <w:tc>
          <w:tcPr>
            <w:tcW w:w="1418" w:type="dxa"/>
            <w:tcBorders>
              <w:bottom w:val="single" w:sz="4" w:space="0" w:color="auto"/>
            </w:tcBorders>
          </w:tcPr>
          <w:p w:rsidR="000824D6" w:rsidRPr="00510615" w:rsidRDefault="000824D6" w:rsidP="000824D6">
            <w:pPr>
              <w:spacing w:before="60" w:after="60"/>
              <w:jc w:val="center"/>
              <w:rPr>
                <w:sz w:val="22"/>
                <w:szCs w:val="24"/>
              </w:rPr>
            </w:pPr>
            <w:r>
              <w:rPr>
                <w:sz w:val="22"/>
                <w:szCs w:val="24"/>
              </w:rPr>
              <w:t>02.12.2019</w:t>
            </w:r>
          </w:p>
        </w:tc>
      </w:tr>
      <w:tr w:rsidR="00E56105" w:rsidRPr="00552744" w:rsidTr="00E56105">
        <w:tc>
          <w:tcPr>
            <w:tcW w:w="1135" w:type="dxa"/>
            <w:tcBorders>
              <w:top w:val="single" w:sz="4" w:space="0" w:color="auto"/>
              <w:left w:val="nil"/>
              <w:bottom w:val="nil"/>
              <w:right w:val="nil"/>
            </w:tcBorders>
          </w:tcPr>
          <w:p w:rsidR="00E56105" w:rsidRPr="00D43327" w:rsidRDefault="00E56105" w:rsidP="000824D6">
            <w:pPr>
              <w:spacing w:before="60" w:after="60"/>
              <w:jc w:val="left"/>
              <w:rPr>
                <w:szCs w:val="24"/>
              </w:rPr>
            </w:pPr>
          </w:p>
        </w:tc>
        <w:tc>
          <w:tcPr>
            <w:tcW w:w="4536" w:type="dxa"/>
            <w:tcBorders>
              <w:top w:val="single" w:sz="4" w:space="0" w:color="auto"/>
              <w:left w:val="nil"/>
              <w:bottom w:val="nil"/>
              <w:right w:val="nil"/>
            </w:tcBorders>
          </w:tcPr>
          <w:p w:rsidR="00E56105" w:rsidRPr="001347EA" w:rsidRDefault="00E56105" w:rsidP="000824D6">
            <w:pPr>
              <w:spacing w:before="60" w:after="60"/>
              <w:jc w:val="left"/>
              <w:rPr>
                <w:szCs w:val="24"/>
                <w:lang w:val="it-IT"/>
              </w:rPr>
            </w:pPr>
          </w:p>
        </w:tc>
        <w:tc>
          <w:tcPr>
            <w:tcW w:w="992" w:type="dxa"/>
            <w:tcBorders>
              <w:left w:val="nil"/>
              <w:bottom w:val="nil"/>
              <w:right w:val="nil"/>
            </w:tcBorders>
          </w:tcPr>
          <w:p w:rsidR="00E56105" w:rsidRPr="001347EA" w:rsidRDefault="00E56105" w:rsidP="000824D6">
            <w:pPr>
              <w:spacing w:before="60" w:after="60"/>
              <w:jc w:val="center"/>
              <w:rPr>
                <w:szCs w:val="24"/>
              </w:rPr>
            </w:pPr>
          </w:p>
        </w:tc>
        <w:tc>
          <w:tcPr>
            <w:tcW w:w="709" w:type="dxa"/>
            <w:tcBorders>
              <w:left w:val="nil"/>
              <w:bottom w:val="nil"/>
              <w:right w:val="nil"/>
            </w:tcBorders>
          </w:tcPr>
          <w:p w:rsidR="00E56105" w:rsidRDefault="00E56105" w:rsidP="000824D6">
            <w:pPr>
              <w:spacing w:before="60" w:after="60"/>
              <w:jc w:val="center"/>
              <w:rPr>
                <w:szCs w:val="24"/>
              </w:rPr>
            </w:pPr>
          </w:p>
        </w:tc>
        <w:tc>
          <w:tcPr>
            <w:tcW w:w="1417" w:type="dxa"/>
            <w:tcBorders>
              <w:left w:val="nil"/>
              <w:bottom w:val="nil"/>
              <w:right w:val="nil"/>
            </w:tcBorders>
          </w:tcPr>
          <w:p w:rsidR="00E56105" w:rsidRPr="00664761" w:rsidRDefault="00E56105" w:rsidP="000824D6">
            <w:pPr>
              <w:spacing w:before="60" w:after="60"/>
              <w:jc w:val="center"/>
              <w:rPr>
                <w:sz w:val="20"/>
              </w:rPr>
            </w:pPr>
          </w:p>
        </w:tc>
        <w:tc>
          <w:tcPr>
            <w:tcW w:w="1418" w:type="dxa"/>
            <w:tcBorders>
              <w:left w:val="nil"/>
              <w:bottom w:val="nil"/>
              <w:right w:val="nil"/>
            </w:tcBorders>
          </w:tcPr>
          <w:p w:rsidR="00E56105" w:rsidRPr="00510615" w:rsidRDefault="00E56105" w:rsidP="000824D6">
            <w:pPr>
              <w:spacing w:before="60" w:after="60"/>
              <w:jc w:val="center"/>
              <w:rPr>
                <w:sz w:val="22"/>
                <w:szCs w:val="24"/>
              </w:rPr>
            </w:pPr>
          </w:p>
        </w:tc>
      </w:tr>
      <w:tr w:rsidR="000824D6" w:rsidRPr="00552744" w:rsidTr="00E56105">
        <w:tc>
          <w:tcPr>
            <w:tcW w:w="1135" w:type="dxa"/>
            <w:tcBorders>
              <w:top w:val="nil"/>
              <w:bottom w:val="nil"/>
            </w:tcBorders>
          </w:tcPr>
          <w:p w:rsidR="000824D6" w:rsidRPr="001347EA" w:rsidRDefault="000824D6" w:rsidP="000824D6">
            <w:pPr>
              <w:spacing w:before="60" w:after="60"/>
              <w:jc w:val="left"/>
              <w:rPr>
                <w:b/>
                <w:szCs w:val="24"/>
              </w:rPr>
            </w:pPr>
            <w:r w:rsidRPr="00D43327">
              <w:rPr>
                <w:szCs w:val="24"/>
              </w:rPr>
              <w:t>SK (cont)</w:t>
            </w:r>
          </w:p>
        </w:tc>
        <w:tc>
          <w:tcPr>
            <w:tcW w:w="4536" w:type="dxa"/>
            <w:tcBorders>
              <w:top w:val="nil"/>
              <w:bottom w:val="single" w:sz="4" w:space="0" w:color="auto"/>
            </w:tcBorders>
          </w:tcPr>
          <w:p w:rsidR="000824D6" w:rsidRPr="001347EA" w:rsidRDefault="000824D6" w:rsidP="000824D6">
            <w:pPr>
              <w:spacing w:before="60" w:after="60"/>
              <w:jc w:val="left"/>
              <w:rPr>
                <w:szCs w:val="24"/>
                <w:lang w:val="it-IT"/>
              </w:rPr>
            </w:pPr>
            <w:r w:rsidRPr="001347EA">
              <w:rPr>
                <w:szCs w:val="24"/>
                <w:lang w:val="it-IT"/>
              </w:rPr>
              <w:t>Rail Cargo Carrier-Slovakia s.r.o.</w:t>
            </w:r>
          </w:p>
        </w:tc>
        <w:tc>
          <w:tcPr>
            <w:tcW w:w="992" w:type="dxa"/>
            <w:tcBorders>
              <w:top w:val="nil"/>
              <w:bottom w:val="single" w:sz="4" w:space="0" w:color="auto"/>
            </w:tcBorders>
          </w:tcPr>
          <w:p w:rsidR="000824D6" w:rsidRPr="001347EA" w:rsidRDefault="000824D6" w:rsidP="000824D6">
            <w:pPr>
              <w:spacing w:before="60" w:after="60"/>
              <w:jc w:val="center"/>
              <w:rPr>
                <w:szCs w:val="24"/>
              </w:rPr>
            </w:pPr>
            <w:r w:rsidRPr="001347EA">
              <w:rPr>
                <w:szCs w:val="24"/>
              </w:rPr>
              <w:t>3365</w:t>
            </w:r>
          </w:p>
        </w:tc>
        <w:tc>
          <w:tcPr>
            <w:tcW w:w="709" w:type="dxa"/>
            <w:tcBorders>
              <w:top w:val="nil"/>
              <w:bottom w:val="single" w:sz="4" w:space="0" w:color="auto"/>
            </w:tcBorders>
          </w:tcPr>
          <w:p w:rsidR="000824D6" w:rsidRPr="001347EA" w:rsidRDefault="000824D6" w:rsidP="000824D6">
            <w:pPr>
              <w:spacing w:before="60" w:after="60"/>
              <w:jc w:val="center"/>
              <w:rPr>
                <w:szCs w:val="24"/>
              </w:rPr>
            </w:pPr>
            <w:r>
              <w:rPr>
                <w:szCs w:val="24"/>
              </w:rPr>
              <w:t>N</w:t>
            </w:r>
          </w:p>
        </w:tc>
        <w:tc>
          <w:tcPr>
            <w:tcW w:w="1417" w:type="dxa"/>
            <w:tcBorders>
              <w:top w:val="nil"/>
              <w:bottom w:val="single" w:sz="4" w:space="0" w:color="auto"/>
            </w:tcBorders>
          </w:tcPr>
          <w:p w:rsidR="000824D6" w:rsidRPr="00664761" w:rsidRDefault="000824D6" w:rsidP="000824D6">
            <w:pPr>
              <w:spacing w:before="60" w:after="60"/>
              <w:jc w:val="center"/>
              <w:rPr>
                <w:sz w:val="20"/>
              </w:rPr>
            </w:pPr>
          </w:p>
        </w:tc>
        <w:tc>
          <w:tcPr>
            <w:tcW w:w="1418" w:type="dxa"/>
            <w:tcBorders>
              <w:top w:val="nil"/>
              <w:bottom w:val="single" w:sz="4" w:space="0" w:color="auto"/>
            </w:tcBorders>
          </w:tcPr>
          <w:p w:rsidR="000824D6" w:rsidRPr="00510615" w:rsidRDefault="000824D6" w:rsidP="000824D6">
            <w:pPr>
              <w:spacing w:before="60" w:after="60"/>
              <w:jc w:val="center"/>
              <w:rPr>
                <w:sz w:val="22"/>
                <w:szCs w:val="24"/>
              </w:rPr>
            </w:pPr>
          </w:p>
        </w:tc>
      </w:tr>
      <w:tr w:rsidR="000824D6" w:rsidRPr="00552744" w:rsidTr="00F36049">
        <w:tc>
          <w:tcPr>
            <w:tcW w:w="1135" w:type="dxa"/>
            <w:tcBorders>
              <w:top w:val="nil"/>
              <w:bottom w:val="nil"/>
            </w:tcBorders>
          </w:tcPr>
          <w:p w:rsidR="000824D6" w:rsidRPr="00D43327" w:rsidRDefault="000824D6" w:rsidP="000824D6">
            <w:pPr>
              <w:spacing w:before="60" w:after="60"/>
              <w:jc w:val="left"/>
              <w:rPr>
                <w:szCs w:val="24"/>
              </w:rPr>
            </w:pPr>
          </w:p>
        </w:tc>
        <w:tc>
          <w:tcPr>
            <w:tcW w:w="4536" w:type="dxa"/>
            <w:tcBorders>
              <w:top w:val="nil"/>
            </w:tcBorders>
          </w:tcPr>
          <w:p w:rsidR="000824D6" w:rsidRPr="001347EA" w:rsidRDefault="000824D6" w:rsidP="000824D6">
            <w:pPr>
              <w:spacing w:before="60" w:after="60"/>
              <w:jc w:val="left"/>
              <w:rPr>
                <w:szCs w:val="24"/>
              </w:rPr>
            </w:pPr>
            <w:r w:rsidRPr="001347EA">
              <w:rPr>
                <w:szCs w:val="24"/>
              </w:rPr>
              <w:t>Railtrans International, a.s.</w:t>
            </w:r>
          </w:p>
        </w:tc>
        <w:tc>
          <w:tcPr>
            <w:tcW w:w="992" w:type="dxa"/>
            <w:tcBorders>
              <w:top w:val="nil"/>
            </w:tcBorders>
          </w:tcPr>
          <w:p w:rsidR="000824D6" w:rsidRPr="001347EA" w:rsidRDefault="000824D6" w:rsidP="000824D6">
            <w:pPr>
              <w:spacing w:before="60" w:after="60"/>
              <w:jc w:val="center"/>
              <w:rPr>
                <w:szCs w:val="24"/>
              </w:rPr>
            </w:pPr>
            <w:r w:rsidRPr="001347EA">
              <w:rPr>
                <w:szCs w:val="24"/>
              </w:rPr>
              <w:t>3281</w:t>
            </w:r>
          </w:p>
        </w:tc>
        <w:tc>
          <w:tcPr>
            <w:tcW w:w="709" w:type="dxa"/>
            <w:tcBorders>
              <w:top w:val="nil"/>
            </w:tcBorders>
          </w:tcPr>
          <w:p w:rsidR="000824D6" w:rsidRPr="001347EA" w:rsidRDefault="000824D6" w:rsidP="000824D6">
            <w:pPr>
              <w:spacing w:before="60" w:after="60"/>
              <w:jc w:val="center"/>
              <w:rPr>
                <w:szCs w:val="24"/>
              </w:rPr>
            </w:pPr>
            <w:r>
              <w:rPr>
                <w:szCs w:val="24"/>
              </w:rPr>
              <w:t>N</w:t>
            </w:r>
          </w:p>
        </w:tc>
        <w:tc>
          <w:tcPr>
            <w:tcW w:w="1417" w:type="dxa"/>
            <w:tcBorders>
              <w:top w:val="nil"/>
            </w:tcBorders>
          </w:tcPr>
          <w:p w:rsidR="000824D6" w:rsidRPr="00664761" w:rsidRDefault="000824D6" w:rsidP="000824D6">
            <w:pPr>
              <w:spacing w:before="60" w:after="60"/>
              <w:jc w:val="center"/>
              <w:rPr>
                <w:sz w:val="20"/>
              </w:rPr>
            </w:pPr>
          </w:p>
        </w:tc>
        <w:tc>
          <w:tcPr>
            <w:tcW w:w="1418" w:type="dxa"/>
            <w:tcBorders>
              <w:top w:val="nil"/>
            </w:tcBorders>
          </w:tcPr>
          <w:p w:rsidR="000824D6" w:rsidRPr="00510615" w:rsidRDefault="000824D6" w:rsidP="000824D6">
            <w:pPr>
              <w:spacing w:before="60" w:after="60"/>
              <w:jc w:val="center"/>
              <w:rPr>
                <w:sz w:val="22"/>
                <w:szCs w:val="24"/>
              </w:rPr>
            </w:pPr>
          </w:p>
        </w:tc>
      </w:tr>
      <w:tr w:rsidR="000824D6" w:rsidRPr="00552744" w:rsidTr="00C74204">
        <w:tc>
          <w:tcPr>
            <w:tcW w:w="1135" w:type="dxa"/>
            <w:tcBorders>
              <w:top w:val="nil"/>
              <w:bottom w:val="single" w:sz="4" w:space="0" w:color="auto"/>
            </w:tcBorders>
          </w:tcPr>
          <w:p w:rsidR="000824D6" w:rsidRPr="001347EA" w:rsidRDefault="000824D6" w:rsidP="000824D6">
            <w:pPr>
              <w:spacing w:before="60" w:after="60"/>
              <w:jc w:val="left"/>
              <w:rPr>
                <w:b/>
                <w:szCs w:val="24"/>
              </w:rPr>
            </w:pPr>
          </w:p>
        </w:tc>
        <w:tc>
          <w:tcPr>
            <w:tcW w:w="4536" w:type="dxa"/>
            <w:tcBorders>
              <w:bottom w:val="single" w:sz="4" w:space="0" w:color="auto"/>
            </w:tcBorders>
          </w:tcPr>
          <w:p w:rsidR="000824D6" w:rsidRPr="001347EA" w:rsidRDefault="000824D6" w:rsidP="000824D6">
            <w:pPr>
              <w:spacing w:before="60" w:after="60"/>
              <w:jc w:val="left"/>
              <w:rPr>
                <w:szCs w:val="24"/>
              </w:rPr>
            </w:pPr>
            <w:r>
              <w:rPr>
                <w:szCs w:val="24"/>
              </w:rPr>
              <w:t xml:space="preserve">Železničná spoločnosť Cargo Slovakia, a.s. </w:t>
            </w:r>
            <w:r w:rsidRPr="001347EA">
              <w:rPr>
                <w:szCs w:val="24"/>
              </w:rPr>
              <w:t>ZSSK CARGO</w:t>
            </w:r>
          </w:p>
        </w:tc>
        <w:tc>
          <w:tcPr>
            <w:tcW w:w="992" w:type="dxa"/>
            <w:tcBorders>
              <w:bottom w:val="single" w:sz="4" w:space="0" w:color="auto"/>
            </w:tcBorders>
          </w:tcPr>
          <w:p w:rsidR="000824D6" w:rsidRPr="001347EA" w:rsidRDefault="000824D6" w:rsidP="000824D6">
            <w:pPr>
              <w:spacing w:before="60" w:after="60"/>
              <w:jc w:val="center"/>
              <w:rPr>
                <w:szCs w:val="24"/>
              </w:rPr>
            </w:pPr>
            <w:r w:rsidRPr="001347EA">
              <w:rPr>
                <w:szCs w:val="24"/>
              </w:rPr>
              <w:t>2156</w:t>
            </w:r>
          </w:p>
        </w:tc>
        <w:tc>
          <w:tcPr>
            <w:tcW w:w="709" w:type="dxa"/>
            <w:tcBorders>
              <w:bottom w:val="single" w:sz="4" w:space="0" w:color="auto"/>
            </w:tcBorders>
          </w:tcPr>
          <w:p w:rsidR="000824D6" w:rsidRPr="001347EA" w:rsidRDefault="000824D6" w:rsidP="000824D6">
            <w:pPr>
              <w:spacing w:before="60" w:after="60"/>
              <w:jc w:val="center"/>
              <w:rPr>
                <w:szCs w:val="24"/>
              </w:rPr>
            </w:pPr>
            <w:r>
              <w:rPr>
                <w:szCs w:val="24"/>
              </w:rPr>
              <w:t>Y</w:t>
            </w:r>
          </w:p>
        </w:tc>
        <w:tc>
          <w:tcPr>
            <w:tcW w:w="1417" w:type="dxa"/>
            <w:tcBorders>
              <w:bottom w:val="single" w:sz="4" w:space="0" w:color="auto"/>
            </w:tcBorders>
          </w:tcPr>
          <w:p w:rsidR="000824D6" w:rsidRPr="00664761" w:rsidRDefault="000824D6" w:rsidP="000824D6">
            <w:pPr>
              <w:spacing w:before="60" w:after="60"/>
              <w:jc w:val="center"/>
              <w:rPr>
                <w:sz w:val="20"/>
              </w:rPr>
            </w:pPr>
            <w:r w:rsidRPr="00664761">
              <w:rPr>
                <w:sz w:val="20"/>
              </w:rPr>
              <w:t>-</w:t>
            </w:r>
          </w:p>
        </w:tc>
        <w:tc>
          <w:tcPr>
            <w:tcW w:w="1418" w:type="dxa"/>
            <w:tcBorders>
              <w:bottom w:val="single" w:sz="4" w:space="0" w:color="auto"/>
            </w:tcBorders>
          </w:tcPr>
          <w:p w:rsidR="000824D6" w:rsidRPr="00510615" w:rsidRDefault="000824D6" w:rsidP="000824D6">
            <w:pPr>
              <w:spacing w:before="60" w:after="60"/>
              <w:jc w:val="center"/>
              <w:rPr>
                <w:sz w:val="22"/>
                <w:szCs w:val="24"/>
              </w:rPr>
            </w:pPr>
          </w:p>
        </w:tc>
      </w:tr>
      <w:tr w:rsidR="000824D6" w:rsidRPr="00552744" w:rsidTr="00C74204">
        <w:tc>
          <w:tcPr>
            <w:tcW w:w="1135" w:type="dxa"/>
            <w:tcBorders>
              <w:top w:val="single" w:sz="4" w:space="0" w:color="auto"/>
              <w:bottom w:val="single" w:sz="4" w:space="0" w:color="auto"/>
            </w:tcBorders>
          </w:tcPr>
          <w:p w:rsidR="000824D6" w:rsidRPr="001347EA" w:rsidRDefault="000824D6" w:rsidP="000824D6">
            <w:pPr>
              <w:spacing w:before="60" w:after="60"/>
              <w:jc w:val="left"/>
              <w:rPr>
                <w:szCs w:val="24"/>
              </w:rPr>
            </w:pPr>
            <w:r w:rsidRPr="001347EA">
              <w:rPr>
                <w:szCs w:val="24"/>
              </w:rPr>
              <w:t>TR</w:t>
            </w:r>
          </w:p>
        </w:tc>
        <w:tc>
          <w:tcPr>
            <w:tcW w:w="4536" w:type="dxa"/>
            <w:tcBorders>
              <w:top w:val="single" w:sz="4" w:space="0" w:color="auto"/>
              <w:bottom w:val="single" w:sz="4" w:space="0" w:color="auto"/>
            </w:tcBorders>
          </w:tcPr>
          <w:p w:rsidR="000824D6" w:rsidRPr="001347EA" w:rsidRDefault="000824D6" w:rsidP="000824D6">
            <w:pPr>
              <w:spacing w:before="60" w:after="60"/>
              <w:jc w:val="left"/>
              <w:rPr>
                <w:szCs w:val="24"/>
              </w:rPr>
            </w:pPr>
            <w:r w:rsidRPr="001347EA">
              <w:rPr>
                <w:szCs w:val="24"/>
              </w:rPr>
              <w:t>Türkiye Cumhuriyeti Devlet Demiryolları Taşımacılık Anonim Şirketi (TCDD Taşımacılık A.Ş.)</w:t>
            </w:r>
          </w:p>
        </w:tc>
        <w:tc>
          <w:tcPr>
            <w:tcW w:w="992" w:type="dxa"/>
            <w:tcBorders>
              <w:top w:val="single" w:sz="4" w:space="0" w:color="auto"/>
              <w:bottom w:val="single" w:sz="4" w:space="0" w:color="auto"/>
            </w:tcBorders>
          </w:tcPr>
          <w:p w:rsidR="000824D6" w:rsidRPr="001347EA" w:rsidRDefault="000824D6" w:rsidP="000824D6">
            <w:pPr>
              <w:spacing w:before="60" w:after="60"/>
              <w:jc w:val="center"/>
              <w:rPr>
                <w:szCs w:val="24"/>
              </w:rPr>
            </w:pPr>
            <w:r w:rsidRPr="001347EA">
              <w:rPr>
                <w:szCs w:val="24"/>
              </w:rPr>
              <w:t>0075</w:t>
            </w:r>
          </w:p>
        </w:tc>
        <w:tc>
          <w:tcPr>
            <w:tcW w:w="709" w:type="dxa"/>
            <w:tcBorders>
              <w:top w:val="single" w:sz="4" w:space="0" w:color="auto"/>
              <w:bottom w:val="single" w:sz="4" w:space="0" w:color="auto"/>
            </w:tcBorders>
          </w:tcPr>
          <w:p w:rsidR="000824D6" w:rsidRPr="001347EA" w:rsidRDefault="000824D6" w:rsidP="000824D6">
            <w:pPr>
              <w:spacing w:before="60" w:after="60"/>
              <w:jc w:val="center"/>
              <w:rPr>
                <w:szCs w:val="24"/>
              </w:rPr>
            </w:pPr>
            <w:r w:rsidRPr="007F6B34">
              <w:rPr>
                <w:szCs w:val="24"/>
              </w:rPr>
              <w:t>Y</w:t>
            </w:r>
          </w:p>
        </w:tc>
        <w:tc>
          <w:tcPr>
            <w:tcW w:w="1417" w:type="dxa"/>
            <w:tcBorders>
              <w:top w:val="single" w:sz="4" w:space="0" w:color="auto"/>
              <w:bottom w:val="single" w:sz="4" w:space="0" w:color="auto"/>
            </w:tcBorders>
          </w:tcPr>
          <w:p w:rsidR="000824D6" w:rsidRPr="00664761" w:rsidRDefault="000824D6" w:rsidP="000824D6">
            <w:pPr>
              <w:spacing w:before="60" w:after="60"/>
              <w:jc w:val="center"/>
              <w:rPr>
                <w:sz w:val="20"/>
              </w:rPr>
            </w:pPr>
          </w:p>
        </w:tc>
        <w:tc>
          <w:tcPr>
            <w:tcW w:w="1418" w:type="dxa"/>
            <w:tcBorders>
              <w:top w:val="single" w:sz="4" w:space="0" w:color="auto"/>
              <w:bottom w:val="single" w:sz="4" w:space="0" w:color="auto"/>
            </w:tcBorders>
          </w:tcPr>
          <w:p w:rsidR="000824D6" w:rsidRPr="00510615" w:rsidRDefault="000824D6" w:rsidP="000824D6">
            <w:pPr>
              <w:spacing w:before="60" w:after="60"/>
              <w:jc w:val="center"/>
              <w:rPr>
                <w:sz w:val="22"/>
                <w:szCs w:val="24"/>
              </w:rPr>
            </w:pPr>
          </w:p>
        </w:tc>
      </w:tr>
    </w:tbl>
    <w:p w:rsidR="003E0A4C" w:rsidRPr="005102B5" w:rsidRDefault="003E0A4C" w:rsidP="005102B5">
      <w:pPr>
        <w:spacing w:after="0"/>
        <w:rPr>
          <w:sz w:val="16"/>
          <w:szCs w:val="16"/>
        </w:rPr>
      </w:pPr>
    </w:p>
    <w:tbl>
      <w:tblPr>
        <w:tblW w:w="10207" w:type="dxa"/>
        <w:tblInd w:w="-63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207"/>
      </w:tblGrid>
      <w:tr w:rsidR="00ED02A0" w:rsidRPr="00552744" w:rsidTr="003E0A4C">
        <w:tc>
          <w:tcPr>
            <w:tcW w:w="10207" w:type="dxa"/>
          </w:tcPr>
          <w:p w:rsidR="00ED02A0" w:rsidRPr="003E0A4C" w:rsidDel="003A1560" w:rsidRDefault="00FA216C" w:rsidP="004558E9">
            <w:pPr>
              <w:spacing w:before="240"/>
              <w:rPr>
                <w:sz w:val="20"/>
                <w:szCs w:val="24"/>
                <w:lang w:val="en-US"/>
              </w:rPr>
            </w:pPr>
            <w:r>
              <w:rPr>
                <w:i/>
                <w:iCs/>
                <w:color w:val="1F497D"/>
                <w:lang w:val="en-US"/>
              </w:rPr>
              <w:t>Please send your update information to</w:t>
            </w:r>
            <w:r w:rsidR="00ED02A0">
              <w:rPr>
                <w:i/>
                <w:iCs/>
                <w:color w:val="1F497D"/>
                <w:lang w:val="en-US"/>
              </w:rPr>
              <w:t xml:space="preserve">: </w:t>
            </w:r>
            <w:ins w:id="15" w:author="DI CARLI Paolo (TAXUD)" w:date="2023-05-02T15:38:00Z">
              <w:r w:rsidR="00367211">
                <w:rPr>
                  <w:i/>
                  <w:iCs/>
                  <w:lang w:val="en-US"/>
                </w:rPr>
                <w:fldChar w:fldCharType="begin"/>
              </w:r>
              <w:r w:rsidR="00B506C3">
                <w:rPr>
                  <w:i/>
                  <w:iCs/>
                  <w:lang w:val="en-US"/>
                </w:rPr>
                <w:instrText xml:space="preserve"> HYPERLINK "mailto:</w:instrText>
              </w:r>
            </w:ins>
            <w:ins w:id="16" w:author="DI CARLI Paolo (TAXUD)" w:date="2023-05-02T15:37:00Z">
              <w:r w:rsidR="00367211" w:rsidRPr="00367211">
                <w:rPr>
                  <w:rPrChange w:id="17" w:author="DI CARLI Paolo (TAXUD)" w:date="2023-05-02T15:38:00Z">
                    <w:rPr>
                      <w:rStyle w:val="Hyperlink"/>
                      <w:i/>
                      <w:iCs/>
                      <w:lang w:val="en-US"/>
                    </w:rPr>
                  </w:rPrChange>
                </w:rPr>
                <w:instrText>Paolo.</w:instrText>
              </w:r>
            </w:ins>
            <w:ins w:id="18" w:author="DI CARLI Paolo (TAXUD)" w:date="2023-05-02T15:38:00Z">
              <w:r w:rsidR="00367211" w:rsidRPr="00367211">
                <w:rPr>
                  <w:rPrChange w:id="19" w:author="DI CARLI Paolo (TAXUD)" w:date="2023-05-02T15:38:00Z">
                    <w:rPr>
                      <w:rStyle w:val="Hyperlink"/>
                      <w:i/>
                      <w:iCs/>
                      <w:lang w:val="en-US"/>
                    </w:rPr>
                  </w:rPrChange>
                </w:rPr>
                <w:instrText>Di-Carli</w:instrText>
              </w:r>
            </w:ins>
            <w:r w:rsidR="00367211" w:rsidRPr="00367211">
              <w:rPr>
                <w:rPrChange w:id="20" w:author="DI CARLI Paolo (TAXUD)" w:date="2023-05-02T15:38:00Z">
                  <w:rPr>
                    <w:rStyle w:val="Hyperlink"/>
                    <w:i/>
                    <w:iCs/>
                    <w:lang w:val="en-US"/>
                  </w:rPr>
                </w:rPrChange>
              </w:rPr>
              <w:instrText>@ec.europa.eu</w:instrText>
            </w:r>
            <w:ins w:id="21" w:author="DI CARLI Paolo (TAXUD)" w:date="2023-05-02T15:38:00Z">
              <w:r w:rsidR="00B506C3">
                <w:rPr>
                  <w:i/>
                  <w:iCs/>
                  <w:lang w:val="en-US"/>
                </w:rPr>
                <w:instrText xml:space="preserve">" </w:instrText>
              </w:r>
              <w:r w:rsidR="00367211">
                <w:rPr>
                  <w:i/>
                  <w:iCs/>
                  <w:lang w:val="en-US"/>
                </w:rPr>
                <w:fldChar w:fldCharType="separate"/>
              </w:r>
            </w:ins>
            <w:r w:rsidR="00B506C3" w:rsidRPr="00B506C3">
              <w:rPr>
                <w:rStyle w:val="Hyperlink"/>
                <w:i/>
                <w:iCs/>
                <w:lang w:val="en-US"/>
              </w:rPr>
              <w:t>Paolo.Di-Carli@ec.europa.eu</w:t>
            </w:r>
            <w:ins w:id="22" w:author="DI CARLI Paolo (TAXUD)" w:date="2023-05-02T15:38:00Z">
              <w:r w:rsidR="00367211">
                <w:rPr>
                  <w:i/>
                  <w:iCs/>
                  <w:lang w:val="en-US"/>
                </w:rPr>
                <w:fldChar w:fldCharType="end"/>
              </w:r>
            </w:ins>
            <w:r w:rsidR="00ED02A0">
              <w:rPr>
                <w:i/>
                <w:iCs/>
                <w:color w:val="1F497D"/>
                <w:lang w:val="en-US"/>
              </w:rPr>
              <w:t xml:space="preserve"> , cc: </w:t>
            </w:r>
            <w:hyperlink r:id="rId11" w:history="1">
              <w:r w:rsidR="004558E9" w:rsidRPr="001255EE">
                <w:rPr>
                  <w:rStyle w:val="Hyperlink"/>
                  <w:i/>
                  <w:iCs/>
                  <w:lang w:val="en-US"/>
                </w:rPr>
                <w:t>TAXUD-UNIT-A1@ec.europa.eu</w:t>
              </w:r>
            </w:hyperlink>
          </w:p>
        </w:tc>
      </w:tr>
    </w:tbl>
    <w:p w:rsidR="008824FC" w:rsidRPr="005102B5" w:rsidRDefault="008824FC" w:rsidP="005102B5">
      <w:pPr>
        <w:spacing w:after="100" w:afterAutospacing="1"/>
        <w:rPr>
          <w:sz w:val="16"/>
          <w:szCs w:val="16"/>
        </w:rPr>
      </w:pPr>
    </w:p>
    <w:sectPr w:rsidR="008824FC" w:rsidRPr="005102B5" w:rsidSect="00F75922">
      <w:headerReference w:type="default" r:id="rId12"/>
      <w:footerReference w:type="default" r:id="rId13"/>
      <w:headerReference w:type="first" r:id="rId14"/>
      <w:pgSz w:w="11906" w:h="16838"/>
      <w:pgMar w:top="709" w:right="1701" w:bottom="709" w:left="1587" w:header="601" w:footer="20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537" w:rsidRDefault="00DD7537" w:rsidP="004A6EA3">
      <w:pPr>
        <w:spacing w:after="0"/>
      </w:pPr>
      <w:r>
        <w:separator/>
      </w:r>
    </w:p>
  </w:endnote>
  <w:endnote w:type="continuationSeparator" w:id="0">
    <w:p w:rsidR="00DD7537" w:rsidRDefault="00DD7537" w:rsidP="004A6EA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oronet">
    <w:charset w:val="00"/>
    <w:family w:val="script"/>
    <w:pitch w:val="variable"/>
    <w:sig w:usb0="00000007" w:usb1="00000000" w:usb2="00000000" w:usb3="00000000" w:csb0="00000093"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303749"/>
      <w:docPartObj>
        <w:docPartGallery w:val="Page Numbers (Bottom of Page)"/>
        <w:docPartUnique/>
      </w:docPartObj>
    </w:sdtPr>
    <w:sdtEndPr>
      <w:rPr>
        <w:noProof/>
      </w:rPr>
    </w:sdtEndPr>
    <w:sdtContent>
      <w:p w:rsidR="00C82096" w:rsidRDefault="00367211">
        <w:pPr>
          <w:pStyle w:val="Footer"/>
          <w:jc w:val="center"/>
        </w:pPr>
        <w:r>
          <w:fldChar w:fldCharType="begin"/>
        </w:r>
        <w:r w:rsidR="00C82096">
          <w:instrText xml:space="preserve"> PAGE   \* MERGEFORMAT </w:instrText>
        </w:r>
        <w:r>
          <w:fldChar w:fldCharType="separate"/>
        </w:r>
        <w:r w:rsidR="00DD7537">
          <w:rPr>
            <w:noProof/>
          </w:rPr>
          <w:t>1</w:t>
        </w:r>
        <w:r>
          <w:rPr>
            <w:noProof/>
          </w:rPr>
          <w:fldChar w:fldCharType="end"/>
        </w:r>
        <w:r w:rsidR="00C82096">
          <w:rPr>
            <w:noProof/>
          </w:rPr>
          <w:t xml:space="preserve"> of </w:t>
        </w:r>
        <w:fldSimple w:instr=" NUMPAGES   \* MERGEFORMAT ">
          <w:r w:rsidR="00DD7537">
            <w:rPr>
              <w:noProof/>
            </w:rPr>
            <w:t>1</w:t>
          </w:r>
        </w:fldSimple>
        <w:r w:rsidR="00C82096">
          <w:rPr>
            <w:noProof/>
          </w:rPr>
          <w:t xml:space="preserve"> pages</w:t>
        </w:r>
      </w:p>
    </w:sdtContent>
  </w:sdt>
  <w:p w:rsidR="007361BA" w:rsidRPr="009D198C" w:rsidRDefault="007361BA" w:rsidP="009D198C">
    <w:pPr>
      <w:pStyle w:val="Footer"/>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537" w:rsidRDefault="00DD7537" w:rsidP="004A6EA3">
      <w:pPr>
        <w:spacing w:after="0"/>
      </w:pPr>
      <w:r>
        <w:separator/>
      </w:r>
    </w:p>
  </w:footnote>
  <w:footnote w:type="continuationSeparator" w:id="0">
    <w:p w:rsidR="00DD7537" w:rsidRDefault="00DD7537" w:rsidP="004A6EA3">
      <w:pPr>
        <w:spacing w:after="0"/>
      </w:pPr>
      <w:r>
        <w:continuationSeparator/>
      </w:r>
    </w:p>
  </w:footnote>
  <w:footnote w:id="1">
    <w:p w:rsidR="00510615" w:rsidRPr="00510615" w:rsidRDefault="00510615" w:rsidP="00510615">
      <w:pPr>
        <w:pStyle w:val="FootnoteText"/>
      </w:pPr>
      <w:r>
        <w:rPr>
          <w:rStyle w:val="FootnoteReference"/>
        </w:rPr>
        <w:footnoteRef/>
      </w:r>
      <w:r>
        <w:t xml:space="preserve"> </w:t>
      </w:r>
      <w:r>
        <w:tab/>
      </w:r>
      <w:r w:rsidRPr="00510615">
        <w:t>Th</w:t>
      </w:r>
      <w:r>
        <w:t>e</w:t>
      </w:r>
      <w:r w:rsidRPr="00510615">
        <w:t xml:space="preserve"> update includes the official confirmed data provided in writing or orally during the 59</w:t>
      </w:r>
      <w:r w:rsidRPr="00510615">
        <w:rPr>
          <w:vertAlign w:val="superscript"/>
        </w:rPr>
        <w:t>th</w:t>
      </w:r>
      <w:r w:rsidRPr="00510615">
        <w:t xml:space="preserve"> Joint Customs Railways meeting</w:t>
      </w:r>
      <w:r w:rsidR="00C42159">
        <w:t xml:space="preserve"> or the 176 EU-CTC Working Group meeting</w:t>
      </w:r>
      <w:r w:rsidRPr="00510615">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22" w:rsidRPr="00CD4C19" w:rsidRDefault="00F75922" w:rsidP="00F75922">
    <w:pPr>
      <w:pStyle w:val="Text1"/>
      <w:spacing w:after="0"/>
      <w:jc w:val="right"/>
      <w:rPr>
        <w:b/>
      </w:rPr>
    </w:pPr>
    <w:r w:rsidRPr="00CB4FF2">
      <w:rPr>
        <w:b/>
      </w:rPr>
      <w:t>TAXUD/A</w:t>
    </w:r>
    <w:r w:rsidR="00EA5212">
      <w:rPr>
        <w:b/>
      </w:rPr>
      <w:t>1</w:t>
    </w:r>
    <w:r w:rsidRPr="00CB4FF2">
      <w:rPr>
        <w:b/>
      </w:rPr>
      <w:t>/TRA/02/2019 - Annex</w:t>
    </w:r>
    <w:r>
      <w:rPr>
        <w:b/>
      </w:rPr>
      <w:t xml:space="preserve"> 2</w:t>
    </w:r>
  </w:p>
  <w:p w:rsidR="007361BA" w:rsidRPr="00510615" w:rsidRDefault="007361BA" w:rsidP="009D198C">
    <w:pPr>
      <w:pStyle w:val="Header"/>
      <w:spacing w:after="0"/>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22" w:rsidRDefault="00F75922" w:rsidP="00F75922">
    <w:pPr>
      <w:pStyle w:val="Text1"/>
      <w:spacing w:after="0"/>
      <w:jc w:val="right"/>
      <w:rPr>
        <w:b/>
      </w:rPr>
    </w:pPr>
  </w:p>
  <w:p w:rsidR="00F75922" w:rsidRPr="00CD4C19" w:rsidRDefault="00F75922" w:rsidP="00F75922">
    <w:pPr>
      <w:pStyle w:val="Text1"/>
      <w:spacing w:after="0"/>
      <w:jc w:val="right"/>
      <w:rPr>
        <w:b/>
      </w:rPr>
    </w:pPr>
    <w:r w:rsidRPr="00CB4FF2">
      <w:rPr>
        <w:b/>
      </w:rPr>
      <w:t>TAXUD/A2/TRA/02/2019 - Annex</w:t>
    </w:r>
    <w:r>
      <w:rPr>
        <w:b/>
      </w:rPr>
      <w:t xml:space="preserve"> 2</w:t>
    </w:r>
  </w:p>
  <w:p w:rsidR="007361BA" w:rsidRPr="007361BA" w:rsidRDefault="007361BA" w:rsidP="007361BA">
    <w:pPr>
      <w:pStyle w:val="Header"/>
      <w:spacing w:after="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8029DA"/>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1FA45650"/>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2103661"/>
    <w:multiLevelType w:val="hybridMultilevel"/>
    <w:tmpl w:val="A7F0104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nsid w:val="2D293CE3"/>
    <w:multiLevelType w:val="multilevel"/>
    <w:tmpl w:val="8D7C4D2A"/>
    <w:lvl w:ilvl="0">
      <w:start w:val="1"/>
      <w:numFmt w:val="decimal"/>
      <w:pStyle w:val="LegalNumPar"/>
      <w:lvlText w:val="%1."/>
      <w:lvlJc w:val="left"/>
      <w:pPr>
        <w:ind w:left="476" w:hanging="476"/>
      </w:pPr>
      <w:rPr>
        <w:rFonts w:hint="default"/>
      </w:rPr>
    </w:lvl>
    <w:lvl w:ilvl="1">
      <w:start w:val="1"/>
      <w:numFmt w:val="lowerLetter"/>
      <w:pStyle w:val="LegalNumPar2"/>
      <w:lvlText w:val="%2."/>
      <w:lvlJc w:val="left"/>
      <w:pPr>
        <w:ind w:left="953" w:hanging="477"/>
      </w:pPr>
      <w:rPr>
        <w:rFonts w:hint="default"/>
      </w:rPr>
    </w:lvl>
    <w:lvl w:ilvl="2">
      <w:start w:val="1"/>
      <w:numFmt w:val="lowerRoman"/>
      <w:pStyle w:val="LegalNumPar3"/>
      <w:lvlText w:val="%3."/>
      <w:lvlJc w:val="left"/>
      <w:pPr>
        <w:ind w:left="1429" w:hanging="4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3CE1D55"/>
    <w:multiLevelType w:val="hybridMultilevel"/>
    <w:tmpl w:val="02DE5778"/>
    <w:name w:val="LegalNumParListTemplate3"/>
    <w:lvl w:ilvl="0" w:tplc="D49AC38C">
      <w:start w:val="1"/>
      <w:numFmt w:val="decimal"/>
      <w:lvlText w:val="%1."/>
      <w:lvlJc w:val="left"/>
      <w:pPr>
        <w:tabs>
          <w:tab w:val="num" w:pos="476"/>
        </w:tabs>
        <w:ind w:left="476" w:hanging="476"/>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9D23DEC"/>
    <w:multiLevelType w:val="singleLevel"/>
    <w:tmpl w:val="5B38DB6E"/>
    <w:name w:val="LegalNumParListTemplate"/>
    <w:lvl w:ilvl="0">
      <w:start w:val="1"/>
      <w:numFmt w:val="decimal"/>
      <w:lvlText w:val="%1."/>
      <w:lvlJc w:val="left"/>
      <w:pPr>
        <w:tabs>
          <w:tab w:val="num" w:pos="476"/>
        </w:tabs>
        <w:ind w:left="476" w:hanging="476"/>
      </w:pPr>
    </w:lvl>
  </w:abstractNum>
  <w:abstractNum w:abstractNumId="16">
    <w:nsid w:val="53BD34EE"/>
    <w:multiLevelType w:val="singleLevel"/>
    <w:tmpl w:val="E4286448"/>
    <w:lvl w:ilvl="0">
      <w:start w:val="1"/>
      <w:numFmt w:val="bullet"/>
      <w:lvlText w:val="–"/>
      <w:lvlJc w:val="left"/>
      <w:pPr>
        <w:tabs>
          <w:tab w:val="num" w:pos="851"/>
        </w:tabs>
        <w:ind w:left="851" w:hanging="283"/>
      </w:pPr>
      <w:rPr>
        <w:rFonts w:ascii="Times New Roman" w:hAnsi="Times New Roman"/>
      </w:rPr>
    </w:lvl>
  </w:abstractNum>
  <w:abstractNum w:abstractNumId="17">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nsid w:val="5C207368"/>
    <w:multiLevelType w:val="hybridMultilevel"/>
    <w:tmpl w:val="608EB0CE"/>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9">
    <w:nsid w:val="5C60065E"/>
    <w:multiLevelType w:val="hybridMultilevel"/>
    <w:tmpl w:val="DB420856"/>
    <w:lvl w:ilvl="0" w:tplc="C8363F8A">
      <w:numFmt w:val="bullet"/>
      <w:lvlText w:val="-"/>
      <w:lvlJc w:val="left"/>
      <w:pPr>
        <w:tabs>
          <w:tab w:val="num" w:pos="360"/>
        </w:tabs>
        <w:ind w:left="360" w:hanging="360"/>
      </w:pPr>
      <w:rPr>
        <w:rFonts w:ascii="Arial" w:eastAsia="Times New Roman" w:hAnsi="Arial" w:cs="Arial" w:hint="default"/>
      </w:rPr>
    </w:lvl>
    <w:lvl w:ilvl="1" w:tplc="F002328E">
      <w:start w:val="8"/>
      <w:numFmt w:val="bullet"/>
      <w:lvlText w:val="-"/>
      <w:lvlJc w:val="left"/>
      <w:pPr>
        <w:tabs>
          <w:tab w:val="num" w:pos="360"/>
        </w:tabs>
        <w:ind w:left="360" w:hanging="360"/>
      </w:pPr>
      <w:rPr>
        <w:rFonts w:ascii="Arial" w:eastAsia="Times New Roman" w:hAnsi="Arial" w:cs="Arial" w:hint="default"/>
      </w:rPr>
    </w:lvl>
    <w:lvl w:ilvl="2" w:tplc="04130005" w:tentative="1">
      <w:start w:val="1"/>
      <w:numFmt w:val="bullet"/>
      <w:lvlText w:val=""/>
      <w:lvlJc w:val="left"/>
      <w:pPr>
        <w:tabs>
          <w:tab w:val="num" w:pos="1080"/>
        </w:tabs>
        <w:ind w:left="1080" w:hanging="360"/>
      </w:pPr>
      <w:rPr>
        <w:rFonts w:ascii="Wingdings" w:hAnsi="Wingdings" w:hint="default"/>
      </w:rPr>
    </w:lvl>
    <w:lvl w:ilvl="3" w:tplc="04130001" w:tentative="1">
      <w:start w:val="1"/>
      <w:numFmt w:val="bullet"/>
      <w:lvlText w:val=""/>
      <w:lvlJc w:val="left"/>
      <w:pPr>
        <w:tabs>
          <w:tab w:val="num" w:pos="1800"/>
        </w:tabs>
        <w:ind w:left="1800" w:hanging="360"/>
      </w:pPr>
      <w:rPr>
        <w:rFonts w:ascii="Symbol" w:hAnsi="Symbol" w:hint="default"/>
      </w:rPr>
    </w:lvl>
    <w:lvl w:ilvl="4" w:tplc="04130003" w:tentative="1">
      <w:start w:val="1"/>
      <w:numFmt w:val="bullet"/>
      <w:lvlText w:val="o"/>
      <w:lvlJc w:val="left"/>
      <w:pPr>
        <w:tabs>
          <w:tab w:val="num" w:pos="2520"/>
        </w:tabs>
        <w:ind w:left="2520" w:hanging="360"/>
      </w:pPr>
      <w:rPr>
        <w:rFonts w:ascii="Courier New" w:hAnsi="Courier New" w:hint="default"/>
      </w:rPr>
    </w:lvl>
    <w:lvl w:ilvl="5" w:tplc="04130005" w:tentative="1">
      <w:start w:val="1"/>
      <w:numFmt w:val="bullet"/>
      <w:lvlText w:val=""/>
      <w:lvlJc w:val="left"/>
      <w:pPr>
        <w:tabs>
          <w:tab w:val="num" w:pos="3240"/>
        </w:tabs>
        <w:ind w:left="3240" w:hanging="360"/>
      </w:pPr>
      <w:rPr>
        <w:rFonts w:ascii="Wingdings" w:hAnsi="Wingdings" w:hint="default"/>
      </w:rPr>
    </w:lvl>
    <w:lvl w:ilvl="6" w:tplc="04130001" w:tentative="1">
      <w:start w:val="1"/>
      <w:numFmt w:val="bullet"/>
      <w:lvlText w:val=""/>
      <w:lvlJc w:val="left"/>
      <w:pPr>
        <w:tabs>
          <w:tab w:val="num" w:pos="3960"/>
        </w:tabs>
        <w:ind w:left="3960" w:hanging="360"/>
      </w:pPr>
      <w:rPr>
        <w:rFonts w:ascii="Symbol" w:hAnsi="Symbol" w:hint="default"/>
      </w:rPr>
    </w:lvl>
    <w:lvl w:ilvl="7" w:tplc="04130003" w:tentative="1">
      <w:start w:val="1"/>
      <w:numFmt w:val="bullet"/>
      <w:lvlText w:val="o"/>
      <w:lvlJc w:val="left"/>
      <w:pPr>
        <w:tabs>
          <w:tab w:val="num" w:pos="4680"/>
        </w:tabs>
        <w:ind w:left="4680" w:hanging="360"/>
      </w:pPr>
      <w:rPr>
        <w:rFonts w:ascii="Courier New" w:hAnsi="Courier New" w:hint="default"/>
      </w:rPr>
    </w:lvl>
    <w:lvl w:ilvl="8" w:tplc="04130005" w:tentative="1">
      <w:start w:val="1"/>
      <w:numFmt w:val="bullet"/>
      <w:lvlText w:val=""/>
      <w:lvlJc w:val="left"/>
      <w:pPr>
        <w:tabs>
          <w:tab w:val="num" w:pos="5400"/>
        </w:tabs>
        <w:ind w:left="5400" w:hanging="360"/>
      </w:pPr>
      <w:rPr>
        <w:rFonts w:ascii="Wingdings" w:hAnsi="Wingdings" w:hint="default"/>
      </w:rPr>
    </w:lvl>
  </w:abstractNum>
  <w:abstractNum w:abstractNumId="2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1">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2">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nsid w:val="6E0D4907"/>
    <w:multiLevelType w:val="hybridMultilevel"/>
    <w:tmpl w:val="BD62F376"/>
    <w:lvl w:ilvl="0" w:tplc="ABFECBC6">
      <w:numFmt w:val="bullet"/>
      <w:lvlText w:val="-"/>
      <w:lvlJc w:val="left"/>
      <w:pPr>
        <w:tabs>
          <w:tab w:val="num" w:pos="1202"/>
        </w:tabs>
        <w:ind w:left="1202" w:hanging="360"/>
      </w:pPr>
      <w:rPr>
        <w:rFonts w:ascii="Verdana" w:eastAsia="Coronet" w:hAnsi="Verdana" w:cs="Coronet" w:hint="default"/>
      </w:rPr>
    </w:lvl>
    <w:lvl w:ilvl="1" w:tplc="08090003" w:tentative="1">
      <w:start w:val="1"/>
      <w:numFmt w:val="bullet"/>
      <w:lvlText w:val="o"/>
      <w:lvlJc w:val="left"/>
      <w:pPr>
        <w:tabs>
          <w:tab w:val="num" w:pos="1922"/>
        </w:tabs>
        <w:ind w:left="1922" w:hanging="360"/>
      </w:pPr>
      <w:rPr>
        <w:rFonts w:ascii="Courier New" w:hAnsi="Courier New" w:cs="Courier New" w:hint="default"/>
      </w:rPr>
    </w:lvl>
    <w:lvl w:ilvl="2" w:tplc="08090005" w:tentative="1">
      <w:start w:val="1"/>
      <w:numFmt w:val="bullet"/>
      <w:lvlText w:val=""/>
      <w:lvlJc w:val="left"/>
      <w:pPr>
        <w:tabs>
          <w:tab w:val="num" w:pos="2642"/>
        </w:tabs>
        <w:ind w:left="2642" w:hanging="360"/>
      </w:pPr>
      <w:rPr>
        <w:rFonts w:ascii="Wingdings" w:hAnsi="Wingdings" w:hint="default"/>
      </w:rPr>
    </w:lvl>
    <w:lvl w:ilvl="3" w:tplc="08090001" w:tentative="1">
      <w:start w:val="1"/>
      <w:numFmt w:val="bullet"/>
      <w:lvlText w:val=""/>
      <w:lvlJc w:val="left"/>
      <w:pPr>
        <w:tabs>
          <w:tab w:val="num" w:pos="3362"/>
        </w:tabs>
        <w:ind w:left="3362" w:hanging="360"/>
      </w:pPr>
      <w:rPr>
        <w:rFonts w:ascii="Symbol" w:hAnsi="Symbol" w:hint="default"/>
      </w:rPr>
    </w:lvl>
    <w:lvl w:ilvl="4" w:tplc="08090003" w:tentative="1">
      <w:start w:val="1"/>
      <w:numFmt w:val="bullet"/>
      <w:lvlText w:val="o"/>
      <w:lvlJc w:val="left"/>
      <w:pPr>
        <w:tabs>
          <w:tab w:val="num" w:pos="4082"/>
        </w:tabs>
        <w:ind w:left="4082" w:hanging="360"/>
      </w:pPr>
      <w:rPr>
        <w:rFonts w:ascii="Courier New" w:hAnsi="Courier New" w:cs="Courier New" w:hint="default"/>
      </w:rPr>
    </w:lvl>
    <w:lvl w:ilvl="5" w:tplc="08090005" w:tentative="1">
      <w:start w:val="1"/>
      <w:numFmt w:val="bullet"/>
      <w:lvlText w:val=""/>
      <w:lvlJc w:val="left"/>
      <w:pPr>
        <w:tabs>
          <w:tab w:val="num" w:pos="4802"/>
        </w:tabs>
        <w:ind w:left="4802" w:hanging="360"/>
      </w:pPr>
      <w:rPr>
        <w:rFonts w:ascii="Wingdings" w:hAnsi="Wingdings" w:hint="default"/>
      </w:rPr>
    </w:lvl>
    <w:lvl w:ilvl="6" w:tplc="08090001" w:tentative="1">
      <w:start w:val="1"/>
      <w:numFmt w:val="bullet"/>
      <w:lvlText w:val=""/>
      <w:lvlJc w:val="left"/>
      <w:pPr>
        <w:tabs>
          <w:tab w:val="num" w:pos="5522"/>
        </w:tabs>
        <w:ind w:left="5522" w:hanging="360"/>
      </w:pPr>
      <w:rPr>
        <w:rFonts w:ascii="Symbol" w:hAnsi="Symbol" w:hint="default"/>
      </w:rPr>
    </w:lvl>
    <w:lvl w:ilvl="7" w:tplc="08090003" w:tentative="1">
      <w:start w:val="1"/>
      <w:numFmt w:val="bullet"/>
      <w:lvlText w:val="o"/>
      <w:lvlJc w:val="left"/>
      <w:pPr>
        <w:tabs>
          <w:tab w:val="num" w:pos="6242"/>
        </w:tabs>
        <w:ind w:left="6242" w:hanging="360"/>
      </w:pPr>
      <w:rPr>
        <w:rFonts w:ascii="Courier New" w:hAnsi="Courier New" w:cs="Courier New" w:hint="default"/>
      </w:rPr>
    </w:lvl>
    <w:lvl w:ilvl="8" w:tplc="08090005" w:tentative="1">
      <w:start w:val="1"/>
      <w:numFmt w:val="bullet"/>
      <w:lvlText w:val=""/>
      <w:lvlJc w:val="left"/>
      <w:pPr>
        <w:tabs>
          <w:tab w:val="num" w:pos="6962"/>
        </w:tabs>
        <w:ind w:left="6962" w:hanging="360"/>
      </w:pPr>
      <w:rPr>
        <w:rFonts w:ascii="Wingdings" w:hAnsi="Wingdings" w:hint="default"/>
      </w:rPr>
    </w:lvl>
  </w:abstractNum>
  <w:abstractNum w:abstractNumId="24">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5">
    <w:nsid w:val="7A4E6711"/>
    <w:multiLevelType w:val="singleLevel"/>
    <w:tmpl w:val="E4286448"/>
    <w:lvl w:ilvl="0">
      <w:start w:val="1"/>
      <w:numFmt w:val="bullet"/>
      <w:lvlText w:val="–"/>
      <w:lvlJc w:val="left"/>
      <w:pPr>
        <w:tabs>
          <w:tab w:val="num" w:pos="283"/>
        </w:tabs>
        <w:ind w:left="283" w:hanging="283"/>
      </w:pPr>
      <w:rPr>
        <w:rFonts w:ascii="Times New Roman" w:hAnsi="Times New Roman"/>
      </w:rPr>
    </w:lvl>
  </w:abstractNum>
  <w:num w:numId="1">
    <w:abstractNumId w:val="1"/>
  </w:num>
  <w:num w:numId="2">
    <w:abstractNumId w:val="0"/>
  </w:num>
  <w:num w:numId="3">
    <w:abstractNumId w:val="17"/>
  </w:num>
  <w:num w:numId="4">
    <w:abstractNumId w:val="10"/>
  </w:num>
  <w:num w:numId="5">
    <w:abstractNumId w:val="7"/>
  </w:num>
  <w:num w:numId="6">
    <w:abstractNumId w:val="5"/>
  </w:num>
  <w:num w:numId="7">
    <w:abstractNumId w:val="4"/>
  </w:num>
  <w:num w:numId="8">
    <w:abstractNumId w:val="20"/>
  </w:num>
  <w:num w:numId="9">
    <w:abstractNumId w:val="22"/>
  </w:num>
  <w:num w:numId="10">
    <w:abstractNumId w:val="21"/>
  </w:num>
  <w:num w:numId="11">
    <w:abstractNumId w:val="24"/>
  </w:num>
  <w:num w:numId="12">
    <w:abstractNumId w:val="6"/>
  </w:num>
  <w:num w:numId="13">
    <w:abstractNumId w:val="11"/>
  </w:num>
  <w:num w:numId="14">
    <w:abstractNumId w:val="13"/>
  </w:num>
  <w:num w:numId="15">
    <w:abstractNumId w:val="12"/>
  </w:num>
  <w:num w:numId="16">
    <w:abstractNumId w:val="2"/>
  </w:num>
  <w:num w:numId="17">
    <w:abstractNumId w:val="14"/>
  </w:num>
  <w:num w:numId="18">
    <w:abstractNumId w:val="8"/>
  </w:num>
  <w:num w:numId="19">
    <w:abstractNumId w:val="3"/>
  </w:num>
  <w:num w:numId="20">
    <w:abstractNumId w:val="19"/>
  </w:num>
  <w:num w:numId="21">
    <w:abstractNumId w:val="16"/>
  </w:num>
  <w:num w:numId="22">
    <w:abstractNumId w:val="25"/>
  </w:num>
  <w:num w:numId="23">
    <w:abstractNumId w:val="23"/>
  </w:num>
  <w:num w:numId="24">
    <w:abstractNumId w:val="18"/>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 CARLI Paolo (TAXUD)">
    <w15:presenceInfo w15:providerId="AD" w15:userId="S::Paolo.DI-CARLI@ec.europa.eu::75084494-d26c-42a7-bfe9-c04b9d65f20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ttachedTemplate r:id="rId1"/>
  <w:stylePaneFormatFilter w:val="3F01"/>
  <w:trackRevisions/>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19458"/>
  </w:hdrShapeDefaults>
  <w:footnotePr>
    <w:footnote w:id="-1"/>
    <w:footnote w:id="0"/>
  </w:footnotePr>
  <w:endnotePr>
    <w:endnote w:id="-1"/>
    <w:endnote w:id="0"/>
  </w:endnotePr>
  <w:compat>
    <w:doNotUseHTMLParagraphAutoSpacing/>
  </w:compat>
  <w:docVars>
    <w:docVar w:name="LW_DocType" w:val="NOT"/>
  </w:docVars>
  <w:rsids>
    <w:rsidRoot w:val="00C830ED"/>
    <w:rsid w:val="00001CE6"/>
    <w:rsid w:val="0000637E"/>
    <w:rsid w:val="0001457A"/>
    <w:rsid w:val="00014DA8"/>
    <w:rsid w:val="00021FBB"/>
    <w:rsid w:val="00041058"/>
    <w:rsid w:val="00052624"/>
    <w:rsid w:val="00057957"/>
    <w:rsid w:val="000704BF"/>
    <w:rsid w:val="00080E31"/>
    <w:rsid w:val="000824D6"/>
    <w:rsid w:val="000922BC"/>
    <w:rsid w:val="000A179B"/>
    <w:rsid w:val="000A3072"/>
    <w:rsid w:val="000A40E7"/>
    <w:rsid w:val="000A65FD"/>
    <w:rsid w:val="000B212F"/>
    <w:rsid w:val="000B67E4"/>
    <w:rsid w:val="000C0D6B"/>
    <w:rsid w:val="000C5A95"/>
    <w:rsid w:val="000D52C8"/>
    <w:rsid w:val="000D6969"/>
    <w:rsid w:val="000F3CCD"/>
    <w:rsid w:val="0013055C"/>
    <w:rsid w:val="001347EA"/>
    <w:rsid w:val="00141F40"/>
    <w:rsid w:val="00143837"/>
    <w:rsid w:val="00155DD3"/>
    <w:rsid w:val="00166417"/>
    <w:rsid w:val="0016678F"/>
    <w:rsid w:val="00171D4E"/>
    <w:rsid w:val="00174870"/>
    <w:rsid w:val="00177B42"/>
    <w:rsid w:val="00182AA4"/>
    <w:rsid w:val="001867EB"/>
    <w:rsid w:val="00192B8E"/>
    <w:rsid w:val="00194548"/>
    <w:rsid w:val="001A288A"/>
    <w:rsid w:val="001A296F"/>
    <w:rsid w:val="001A5177"/>
    <w:rsid w:val="001D4ABA"/>
    <w:rsid w:val="001E520F"/>
    <w:rsid w:val="001F1268"/>
    <w:rsid w:val="0020682E"/>
    <w:rsid w:val="002078AC"/>
    <w:rsid w:val="00212E0E"/>
    <w:rsid w:val="00253522"/>
    <w:rsid w:val="00264E25"/>
    <w:rsid w:val="00274114"/>
    <w:rsid w:val="00275105"/>
    <w:rsid w:val="00286D32"/>
    <w:rsid w:val="00286EB6"/>
    <w:rsid w:val="002926F2"/>
    <w:rsid w:val="00293D92"/>
    <w:rsid w:val="002C3D93"/>
    <w:rsid w:val="002E106A"/>
    <w:rsid w:val="002E5451"/>
    <w:rsid w:val="003045D8"/>
    <w:rsid w:val="003217F1"/>
    <w:rsid w:val="003261B9"/>
    <w:rsid w:val="00333331"/>
    <w:rsid w:val="0033621E"/>
    <w:rsid w:val="00367211"/>
    <w:rsid w:val="00374F83"/>
    <w:rsid w:val="00377748"/>
    <w:rsid w:val="00383B5A"/>
    <w:rsid w:val="003A1560"/>
    <w:rsid w:val="003A5D59"/>
    <w:rsid w:val="003B06CD"/>
    <w:rsid w:val="003B20AF"/>
    <w:rsid w:val="003B2A07"/>
    <w:rsid w:val="003B410F"/>
    <w:rsid w:val="003C3F01"/>
    <w:rsid w:val="003C7E5F"/>
    <w:rsid w:val="003D0187"/>
    <w:rsid w:val="003D7D19"/>
    <w:rsid w:val="003E0822"/>
    <w:rsid w:val="003E0A4C"/>
    <w:rsid w:val="003E1971"/>
    <w:rsid w:val="003E4C93"/>
    <w:rsid w:val="003F1309"/>
    <w:rsid w:val="00404413"/>
    <w:rsid w:val="0043300B"/>
    <w:rsid w:val="004437F8"/>
    <w:rsid w:val="0044794F"/>
    <w:rsid w:val="00450495"/>
    <w:rsid w:val="004558E9"/>
    <w:rsid w:val="00457034"/>
    <w:rsid w:val="00466B76"/>
    <w:rsid w:val="00467804"/>
    <w:rsid w:val="004838A6"/>
    <w:rsid w:val="004849EE"/>
    <w:rsid w:val="004A6EA3"/>
    <w:rsid w:val="004B58FD"/>
    <w:rsid w:val="004B7EDE"/>
    <w:rsid w:val="004C2F3A"/>
    <w:rsid w:val="004C7674"/>
    <w:rsid w:val="004D2D5B"/>
    <w:rsid w:val="004E0FC0"/>
    <w:rsid w:val="004E78F6"/>
    <w:rsid w:val="004F4F5B"/>
    <w:rsid w:val="004F5471"/>
    <w:rsid w:val="0050135A"/>
    <w:rsid w:val="005069B6"/>
    <w:rsid w:val="005102B5"/>
    <w:rsid w:val="00510615"/>
    <w:rsid w:val="005118B2"/>
    <w:rsid w:val="00516576"/>
    <w:rsid w:val="00521E44"/>
    <w:rsid w:val="00524AC9"/>
    <w:rsid w:val="00533084"/>
    <w:rsid w:val="005438AE"/>
    <w:rsid w:val="005513F0"/>
    <w:rsid w:val="00553DE6"/>
    <w:rsid w:val="00555C05"/>
    <w:rsid w:val="005756A9"/>
    <w:rsid w:val="00576DE0"/>
    <w:rsid w:val="005924D8"/>
    <w:rsid w:val="00596677"/>
    <w:rsid w:val="00596D8E"/>
    <w:rsid w:val="005970CD"/>
    <w:rsid w:val="005A233D"/>
    <w:rsid w:val="005C114A"/>
    <w:rsid w:val="005C2790"/>
    <w:rsid w:val="005C79A2"/>
    <w:rsid w:val="005D3094"/>
    <w:rsid w:val="005D6D7B"/>
    <w:rsid w:val="005F123B"/>
    <w:rsid w:val="005F3B7C"/>
    <w:rsid w:val="005F4662"/>
    <w:rsid w:val="005F73E0"/>
    <w:rsid w:val="00602486"/>
    <w:rsid w:val="006126F0"/>
    <w:rsid w:val="00616D1C"/>
    <w:rsid w:val="00617D92"/>
    <w:rsid w:val="00657DDA"/>
    <w:rsid w:val="00664761"/>
    <w:rsid w:val="006654DB"/>
    <w:rsid w:val="006942B0"/>
    <w:rsid w:val="006A3DD6"/>
    <w:rsid w:val="006B0C03"/>
    <w:rsid w:val="006B157C"/>
    <w:rsid w:val="006B7A0A"/>
    <w:rsid w:val="006E04B6"/>
    <w:rsid w:val="006E2A55"/>
    <w:rsid w:val="006E7A3F"/>
    <w:rsid w:val="006F0788"/>
    <w:rsid w:val="006F5DA2"/>
    <w:rsid w:val="007006CF"/>
    <w:rsid w:val="00705449"/>
    <w:rsid w:val="0072083C"/>
    <w:rsid w:val="00720C97"/>
    <w:rsid w:val="0072530E"/>
    <w:rsid w:val="0072771F"/>
    <w:rsid w:val="0073329E"/>
    <w:rsid w:val="0073402A"/>
    <w:rsid w:val="007361BA"/>
    <w:rsid w:val="00751DED"/>
    <w:rsid w:val="00764B3C"/>
    <w:rsid w:val="00792672"/>
    <w:rsid w:val="007957E3"/>
    <w:rsid w:val="00797C0B"/>
    <w:rsid w:val="007A31D5"/>
    <w:rsid w:val="007B20FE"/>
    <w:rsid w:val="007B49B7"/>
    <w:rsid w:val="007C2E15"/>
    <w:rsid w:val="007D3A5C"/>
    <w:rsid w:val="007D63BD"/>
    <w:rsid w:val="007E0C80"/>
    <w:rsid w:val="007E1218"/>
    <w:rsid w:val="007E53EB"/>
    <w:rsid w:val="007F2975"/>
    <w:rsid w:val="007F34A6"/>
    <w:rsid w:val="007F3CA6"/>
    <w:rsid w:val="007F6B34"/>
    <w:rsid w:val="00807724"/>
    <w:rsid w:val="008120C2"/>
    <w:rsid w:val="00812D0D"/>
    <w:rsid w:val="008214FB"/>
    <w:rsid w:val="00822FFB"/>
    <w:rsid w:val="008450BE"/>
    <w:rsid w:val="00845305"/>
    <w:rsid w:val="008519E4"/>
    <w:rsid w:val="00865551"/>
    <w:rsid w:val="00871A00"/>
    <w:rsid w:val="008816CE"/>
    <w:rsid w:val="008824FC"/>
    <w:rsid w:val="008833AA"/>
    <w:rsid w:val="0088359B"/>
    <w:rsid w:val="0089351B"/>
    <w:rsid w:val="008A4EA9"/>
    <w:rsid w:val="008C08BB"/>
    <w:rsid w:val="008C2AF6"/>
    <w:rsid w:val="008D13ED"/>
    <w:rsid w:val="00904A89"/>
    <w:rsid w:val="009103C6"/>
    <w:rsid w:val="0091275C"/>
    <w:rsid w:val="00913A6E"/>
    <w:rsid w:val="00926B78"/>
    <w:rsid w:val="00934E55"/>
    <w:rsid w:val="00942363"/>
    <w:rsid w:val="00944690"/>
    <w:rsid w:val="00970604"/>
    <w:rsid w:val="009759B5"/>
    <w:rsid w:val="009771E9"/>
    <w:rsid w:val="00993544"/>
    <w:rsid w:val="009A175E"/>
    <w:rsid w:val="009B4F68"/>
    <w:rsid w:val="009D02E8"/>
    <w:rsid w:val="009D198C"/>
    <w:rsid w:val="009D20F1"/>
    <w:rsid w:val="009D26C9"/>
    <w:rsid w:val="009D3BF4"/>
    <w:rsid w:val="009E504E"/>
    <w:rsid w:val="00A12397"/>
    <w:rsid w:val="00A12741"/>
    <w:rsid w:val="00A1405B"/>
    <w:rsid w:val="00A2152F"/>
    <w:rsid w:val="00A431A6"/>
    <w:rsid w:val="00A668E4"/>
    <w:rsid w:val="00A66B68"/>
    <w:rsid w:val="00A76E10"/>
    <w:rsid w:val="00AA19BC"/>
    <w:rsid w:val="00AA588A"/>
    <w:rsid w:val="00AA7F2F"/>
    <w:rsid w:val="00AB2ADC"/>
    <w:rsid w:val="00AC4F7E"/>
    <w:rsid w:val="00AC6833"/>
    <w:rsid w:val="00AD487C"/>
    <w:rsid w:val="00AE1A6E"/>
    <w:rsid w:val="00AE771F"/>
    <w:rsid w:val="00B20038"/>
    <w:rsid w:val="00B25F5C"/>
    <w:rsid w:val="00B26A6A"/>
    <w:rsid w:val="00B26EDB"/>
    <w:rsid w:val="00B32FBB"/>
    <w:rsid w:val="00B367E5"/>
    <w:rsid w:val="00B506C3"/>
    <w:rsid w:val="00BA1452"/>
    <w:rsid w:val="00BA3C02"/>
    <w:rsid w:val="00BB0637"/>
    <w:rsid w:val="00BB4716"/>
    <w:rsid w:val="00BB6EC8"/>
    <w:rsid w:val="00BF4458"/>
    <w:rsid w:val="00C13C8C"/>
    <w:rsid w:val="00C14183"/>
    <w:rsid w:val="00C1683C"/>
    <w:rsid w:val="00C23DA2"/>
    <w:rsid w:val="00C27101"/>
    <w:rsid w:val="00C3113C"/>
    <w:rsid w:val="00C31150"/>
    <w:rsid w:val="00C33C8E"/>
    <w:rsid w:val="00C345E8"/>
    <w:rsid w:val="00C349E6"/>
    <w:rsid w:val="00C34E37"/>
    <w:rsid w:val="00C416D1"/>
    <w:rsid w:val="00C42159"/>
    <w:rsid w:val="00C6255B"/>
    <w:rsid w:val="00C6287C"/>
    <w:rsid w:val="00C67505"/>
    <w:rsid w:val="00C74204"/>
    <w:rsid w:val="00C82096"/>
    <w:rsid w:val="00C830ED"/>
    <w:rsid w:val="00C9590A"/>
    <w:rsid w:val="00C9695B"/>
    <w:rsid w:val="00CA6E5F"/>
    <w:rsid w:val="00CB2E34"/>
    <w:rsid w:val="00CB4FF2"/>
    <w:rsid w:val="00CC5CF4"/>
    <w:rsid w:val="00CD76A9"/>
    <w:rsid w:val="00CE6A77"/>
    <w:rsid w:val="00CE6A93"/>
    <w:rsid w:val="00CE709D"/>
    <w:rsid w:val="00CF361A"/>
    <w:rsid w:val="00D16CFB"/>
    <w:rsid w:val="00D251B3"/>
    <w:rsid w:val="00D35578"/>
    <w:rsid w:val="00D411D2"/>
    <w:rsid w:val="00D43327"/>
    <w:rsid w:val="00D4612A"/>
    <w:rsid w:val="00D46EC2"/>
    <w:rsid w:val="00D60445"/>
    <w:rsid w:val="00D61F75"/>
    <w:rsid w:val="00D82893"/>
    <w:rsid w:val="00DB0CFA"/>
    <w:rsid w:val="00DB5761"/>
    <w:rsid w:val="00DB7B8B"/>
    <w:rsid w:val="00DD0269"/>
    <w:rsid w:val="00DD7537"/>
    <w:rsid w:val="00DF2616"/>
    <w:rsid w:val="00DF69DA"/>
    <w:rsid w:val="00E00A13"/>
    <w:rsid w:val="00E06DE2"/>
    <w:rsid w:val="00E56105"/>
    <w:rsid w:val="00E6582C"/>
    <w:rsid w:val="00E7041F"/>
    <w:rsid w:val="00E7090D"/>
    <w:rsid w:val="00E7517E"/>
    <w:rsid w:val="00E85548"/>
    <w:rsid w:val="00E91F5C"/>
    <w:rsid w:val="00E9709E"/>
    <w:rsid w:val="00EA2F32"/>
    <w:rsid w:val="00EA4EE6"/>
    <w:rsid w:val="00EA5212"/>
    <w:rsid w:val="00EB3DAC"/>
    <w:rsid w:val="00EB7D13"/>
    <w:rsid w:val="00EC09A7"/>
    <w:rsid w:val="00EC1E8D"/>
    <w:rsid w:val="00ED02A0"/>
    <w:rsid w:val="00ED4CA8"/>
    <w:rsid w:val="00EE10D9"/>
    <w:rsid w:val="00EE5D74"/>
    <w:rsid w:val="00EE7CF4"/>
    <w:rsid w:val="00EF1324"/>
    <w:rsid w:val="00F14808"/>
    <w:rsid w:val="00F36049"/>
    <w:rsid w:val="00F50988"/>
    <w:rsid w:val="00F617A1"/>
    <w:rsid w:val="00F64CBE"/>
    <w:rsid w:val="00F71785"/>
    <w:rsid w:val="00F71AB0"/>
    <w:rsid w:val="00F75922"/>
    <w:rsid w:val="00F84B6E"/>
    <w:rsid w:val="00FA216C"/>
    <w:rsid w:val="00FC3AEA"/>
    <w:rsid w:val="00FC3CF0"/>
    <w:rsid w:val="00FD2744"/>
    <w:rsid w:val="00FD3BBF"/>
    <w:rsid w:val="00FD43AC"/>
    <w:rsid w:val="00FD7710"/>
    <w:rsid w:val="00FD7C2B"/>
    <w:rsid w:val="00FE3A3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211"/>
    <w:pPr>
      <w:spacing w:after="240"/>
      <w:jc w:val="both"/>
    </w:pPr>
    <w:rPr>
      <w:sz w:val="24"/>
      <w:lang w:eastAsia="en-US"/>
    </w:rPr>
  </w:style>
  <w:style w:type="paragraph" w:styleId="Heading1">
    <w:name w:val="heading 1"/>
    <w:basedOn w:val="Normal"/>
    <w:next w:val="Text1"/>
    <w:qFormat/>
    <w:rsid w:val="00367211"/>
    <w:pPr>
      <w:keepNext/>
      <w:spacing w:before="240"/>
      <w:outlineLvl w:val="0"/>
    </w:pPr>
    <w:rPr>
      <w:b/>
      <w:smallCaps/>
    </w:rPr>
  </w:style>
  <w:style w:type="paragraph" w:styleId="Heading2">
    <w:name w:val="heading 2"/>
    <w:basedOn w:val="Normal"/>
    <w:next w:val="Text2"/>
    <w:link w:val="Heading2Char"/>
    <w:qFormat/>
    <w:rsid w:val="00367211"/>
    <w:pPr>
      <w:keepNext/>
      <w:outlineLvl w:val="1"/>
    </w:pPr>
    <w:rPr>
      <w:b/>
    </w:rPr>
  </w:style>
  <w:style w:type="paragraph" w:styleId="Heading3">
    <w:name w:val="heading 3"/>
    <w:basedOn w:val="Normal"/>
    <w:next w:val="Text3"/>
    <w:link w:val="Heading3Char"/>
    <w:qFormat/>
    <w:rsid w:val="00367211"/>
    <w:pPr>
      <w:keepNext/>
      <w:outlineLvl w:val="2"/>
    </w:pPr>
    <w:rPr>
      <w:i/>
    </w:rPr>
  </w:style>
  <w:style w:type="paragraph" w:styleId="Heading4">
    <w:name w:val="heading 4"/>
    <w:basedOn w:val="Normal"/>
    <w:next w:val="Text4"/>
    <w:qFormat/>
    <w:rsid w:val="00367211"/>
    <w:pPr>
      <w:keepNext/>
      <w:outlineLvl w:val="3"/>
    </w:pPr>
  </w:style>
  <w:style w:type="paragraph" w:styleId="Heading5">
    <w:name w:val="heading 5"/>
    <w:basedOn w:val="Normal"/>
    <w:next w:val="Normal"/>
    <w:qFormat/>
    <w:rsid w:val="00367211"/>
    <w:pPr>
      <w:spacing w:before="240" w:after="60"/>
      <w:ind w:left="3332" w:hanging="708"/>
      <w:outlineLvl w:val="4"/>
    </w:pPr>
    <w:rPr>
      <w:rFonts w:ascii="Arial" w:hAnsi="Arial"/>
      <w:sz w:val="22"/>
    </w:rPr>
  </w:style>
  <w:style w:type="paragraph" w:styleId="Heading6">
    <w:name w:val="heading 6"/>
    <w:basedOn w:val="Normal"/>
    <w:next w:val="Normal"/>
    <w:qFormat/>
    <w:rsid w:val="00367211"/>
    <w:pPr>
      <w:spacing w:before="240" w:after="60"/>
      <w:ind w:left="4040" w:hanging="708"/>
      <w:outlineLvl w:val="5"/>
    </w:pPr>
    <w:rPr>
      <w:rFonts w:ascii="Arial" w:hAnsi="Arial"/>
      <w:i/>
      <w:sz w:val="22"/>
    </w:rPr>
  </w:style>
  <w:style w:type="paragraph" w:styleId="Heading7">
    <w:name w:val="heading 7"/>
    <w:basedOn w:val="Normal"/>
    <w:next w:val="Normal"/>
    <w:qFormat/>
    <w:rsid w:val="00367211"/>
    <w:pPr>
      <w:spacing w:before="240" w:after="60"/>
      <w:ind w:left="4748" w:hanging="708"/>
      <w:outlineLvl w:val="6"/>
    </w:pPr>
    <w:rPr>
      <w:rFonts w:ascii="Arial" w:hAnsi="Arial"/>
      <w:sz w:val="20"/>
    </w:rPr>
  </w:style>
  <w:style w:type="paragraph" w:styleId="Heading8">
    <w:name w:val="heading 8"/>
    <w:basedOn w:val="Normal"/>
    <w:next w:val="Normal"/>
    <w:qFormat/>
    <w:rsid w:val="00367211"/>
    <w:pPr>
      <w:spacing w:before="240" w:after="60"/>
      <w:ind w:left="5456" w:hanging="708"/>
      <w:outlineLvl w:val="7"/>
    </w:pPr>
    <w:rPr>
      <w:rFonts w:ascii="Arial" w:hAnsi="Arial"/>
      <w:i/>
      <w:sz w:val="20"/>
    </w:rPr>
  </w:style>
  <w:style w:type="paragraph" w:styleId="Heading9">
    <w:name w:val="heading 9"/>
    <w:basedOn w:val="Normal"/>
    <w:next w:val="Normal"/>
    <w:qFormat/>
    <w:rsid w:val="00367211"/>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367211"/>
    <w:pPr>
      <w:ind w:left="482"/>
    </w:pPr>
  </w:style>
  <w:style w:type="paragraph" w:customStyle="1" w:styleId="Text2">
    <w:name w:val="Text 2"/>
    <w:basedOn w:val="Normal"/>
    <w:rsid w:val="00367211"/>
    <w:pPr>
      <w:tabs>
        <w:tab w:val="left" w:pos="2160"/>
      </w:tabs>
      <w:ind w:left="1077"/>
    </w:pPr>
  </w:style>
  <w:style w:type="paragraph" w:customStyle="1" w:styleId="Text3">
    <w:name w:val="Text 3"/>
    <w:basedOn w:val="Normal"/>
    <w:rsid w:val="00367211"/>
    <w:pPr>
      <w:tabs>
        <w:tab w:val="left" w:pos="2302"/>
      </w:tabs>
      <w:ind w:left="1916"/>
    </w:pPr>
  </w:style>
  <w:style w:type="paragraph" w:customStyle="1" w:styleId="Text4">
    <w:name w:val="Text 4"/>
    <w:basedOn w:val="Normal"/>
    <w:rsid w:val="00367211"/>
    <w:pPr>
      <w:ind w:left="2880"/>
    </w:pPr>
  </w:style>
  <w:style w:type="paragraph" w:customStyle="1" w:styleId="Address">
    <w:name w:val="Address"/>
    <w:basedOn w:val="Normal"/>
    <w:rsid w:val="00367211"/>
    <w:pPr>
      <w:spacing w:after="0"/>
      <w:jc w:val="left"/>
    </w:pPr>
  </w:style>
  <w:style w:type="paragraph" w:customStyle="1" w:styleId="AddressTL">
    <w:name w:val="AddressTL"/>
    <w:basedOn w:val="Normal"/>
    <w:next w:val="Normal"/>
    <w:rsid w:val="00367211"/>
    <w:pPr>
      <w:spacing w:after="720"/>
      <w:jc w:val="left"/>
    </w:pPr>
  </w:style>
  <w:style w:type="paragraph" w:customStyle="1" w:styleId="AddressTR">
    <w:name w:val="AddressTR"/>
    <w:basedOn w:val="Normal"/>
    <w:next w:val="Normal"/>
    <w:rsid w:val="00367211"/>
    <w:pPr>
      <w:spacing w:after="720"/>
      <w:ind w:left="5103"/>
      <w:jc w:val="left"/>
    </w:pPr>
  </w:style>
  <w:style w:type="paragraph" w:styleId="BlockText">
    <w:name w:val="Block Text"/>
    <w:basedOn w:val="Normal"/>
    <w:rsid w:val="00367211"/>
    <w:pPr>
      <w:spacing w:after="120"/>
      <w:ind w:left="1440" w:right="1440"/>
    </w:pPr>
  </w:style>
  <w:style w:type="paragraph" w:styleId="BodyText">
    <w:name w:val="Body Text"/>
    <w:basedOn w:val="Normal"/>
    <w:rsid w:val="00367211"/>
    <w:pPr>
      <w:spacing w:after="120"/>
    </w:pPr>
  </w:style>
  <w:style w:type="paragraph" w:styleId="BodyText2">
    <w:name w:val="Body Text 2"/>
    <w:basedOn w:val="Normal"/>
    <w:rsid w:val="00367211"/>
    <w:pPr>
      <w:spacing w:after="120" w:line="480" w:lineRule="auto"/>
    </w:pPr>
  </w:style>
  <w:style w:type="paragraph" w:styleId="BodyText3">
    <w:name w:val="Body Text 3"/>
    <w:basedOn w:val="Normal"/>
    <w:rsid w:val="00367211"/>
    <w:pPr>
      <w:spacing w:after="120"/>
    </w:pPr>
    <w:rPr>
      <w:sz w:val="16"/>
    </w:rPr>
  </w:style>
  <w:style w:type="paragraph" w:styleId="BodyTextFirstIndent">
    <w:name w:val="Body Text First Indent"/>
    <w:basedOn w:val="BodyText"/>
    <w:rsid w:val="00367211"/>
    <w:pPr>
      <w:ind w:firstLine="210"/>
    </w:pPr>
  </w:style>
  <w:style w:type="paragraph" w:styleId="BodyTextIndent">
    <w:name w:val="Body Text Indent"/>
    <w:basedOn w:val="Normal"/>
    <w:rsid w:val="00367211"/>
    <w:pPr>
      <w:spacing w:after="120"/>
      <w:ind w:left="283"/>
    </w:pPr>
  </w:style>
  <w:style w:type="paragraph" w:styleId="BodyTextFirstIndent2">
    <w:name w:val="Body Text First Indent 2"/>
    <w:basedOn w:val="BodyTextIndent"/>
    <w:rsid w:val="00367211"/>
    <w:pPr>
      <w:ind w:firstLine="210"/>
    </w:pPr>
  </w:style>
  <w:style w:type="paragraph" w:styleId="BodyTextIndent2">
    <w:name w:val="Body Text Indent 2"/>
    <w:basedOn w:val="Normal"/>
    <w:rsid w:val="00367211"/>
    <w:pPr>
      <w:spacing w:after="120" w:line="480" w:lineRule="auto"/>
      <w:ind w:left="283"/>
    </w:pPr>
  </w:style>
  <w:style w:type="paragraph" w:styleId="BodyTextIndent3">
    <w:name w:val="Body Text Indent 3"/>
    <w:basedOn w:val="Normal"/>
    <w:rsid w:val="00367211"/>
    <w:pPr>
      <w:spacing w:after="120"/>
      <w:ind w:left="283"/>
    </w:pPr>
    <w:rPr>
      <w:sz w:val="16"/>
    </w:rPr>
  </w:style>
  <w:style w:type="paragraph" w:styleId="Caption">
    <w:name w:val="caption"/>
    <w:basedOn w:val="Normal"/>
    <w:next w:val="Normal"/>
    <w:qFormat/>
    <w:rsid w:val="00367211"/>
    <w:pPr>
      <w:spacing w:before="120" w:after="120"/>
    </w:pPr>
    <w:rPr>
      <w:b/>
    </w:rPr>
  </w:style>
  <w:style w:type="paragraph" w:styleId="Closing">
    <w:name w:val="Closing"/>
    <w:basedOn w:val="Normal"/>
    <w:next w:val="Signature"/>
    <w:rsid w:val="00367211"/>
    <w:pPr>
      <w:tabs>
        <w:tab w:val="left" w:pos="5103"/>
      </w:tabs>
      <w:spacing w:before="240"/>
      <w:ind w:left="5103"/>
      <w:jc w:val="left"/>
    </w:pPr>
  </w:style>
  <w:style w:type="paragraph" w:styleId="Signature">
    <w:name w:val="Signature"/>
    <w:basedOn w:val="Normal"/>
    <w:next w:val="Contact"/>
    <w:link w:val="SignatureChar"/>
    <w:uiPriority w:val="99"/>
    <w:rsid w:val="00367211"/>
    <w:pPr>
      <w:tabs>
        <w:tab w:val="left" w:pos="5103"/>
      </w:tabs>
      <w:spacing w:before="1200" w:after="0"/>
      <w:ind w:left="5103"/>
      <w:jc w:val="center"/>
    </w:pPr>
  </w:style>
  <w:style w:type="paragraph" w:customStyle="1" w:styleId="Enclosures">
    <w:name w:val="Enclosures"/>
    <w:basedOn w:val="Normal"/>
    <w:next w:val="Participants"/>
    <w:rsid w:val="00367211"/>
    <w:pPr>
      <w:keepNext/>
      <w:keepLines/>
      <w:tabs>
        <w:tab w:val="left" w:pos="5670"/>
      </w:tabs>
      <w:spacing w:before="480" w:after="0"/>
      <w:ind w:left="1985" w:hanging="1985"/>
      <w:jc w:val="left"/>
    </w:pPr>
  </w:style>
  <w:style w:type="paragraph" w:customStyle="1" w:styleId="Participants">
    <w:name w:val="Participants"/>
    <w:basedOn w:val="Normal"/>
    <w:next w:val="Copies"/>
    <w:rsid w:val="00367211"/>
    <w:pPr>
      <w:tabs>
        <w:tab w:val="left" w:pos="2552"/>
        <w:tab w:val="left" w:pos="2835"/>
        <w:tab w:val="left" w:pos="5670"/>
        <w:tab w:val="left" w:pos="6379"/>
        <w:tab w:val="left" w:pos="6804"/>
      </w:tabs>
      <w:spacing w:before="480" w:after="0"/>
      <w:ind w:left="1985" w:hanging="1985"/>
      <w:jc w:val="left"/>
    </w:pPr>
  </w:style>
  <w:style w:type="paragraph" w:customStyle="1" w:styleId="Copies">
    <w:name w:val="Copies"/>
    <w:basedOn w:val="Normal"/>
    <w:next w:val="Normal"/>
    <w:rsid w:val="00367211"/>
    <w:pPr>
      <w:tabs>
        <w:tab w:val="left" w:pos="2552"/>
        <w:tab w:val="left" w:pos="2835"/>
        <w:tab w:val="left" w:pos="5670"/>
        <w:tab w:val="left" w:pos="6379"/>
        <w:tab w:val="left" w:pos="6804"/>
      </w:tabs>
      <w:spacing w:before="480" w:after="0"/>
      <w:ind w:left="1985" w:hanging="1985"/>
      <w:jc w:val="left"/>
    </w:pPr>
  </w:style>
  <w:style w:type="paragraph" w:styleId="CommentText">
    <w:name w:val="annotation text"/>
    <w:basedOn w:val="Normal"/>
    <w:link w:val="CommentTextChar"/>
    <w:semiHidden/>
    <w:rsid w:val="00367211"/>
    <w:rPr>
      <w:sz w:val="20"/>
    </w:rPr>
  </w:style>
  <w:style w:type="paragraph" w:styleId="Date">
    <w:name w:val="Date"/>
    <w:basedOn w:val="Normal"/>
    <w:next w:val="References"/>
    <w:link w:val="DateChar"/>
    <w:uiPriority w:val="99"/>
    <w:rsid w:val="00367211"/>
    <w:pPr>
      <w:spacing w:after="0"/>
      <w:ind w:left="5103" w:right="-567"/>
      <w:jc w:val="left"/>
    </w:pPr>
  </w:style>
  <w:style w:type="paragraph" w:customStyle="1" w:styleId="References">
    <w:name w:val="References"/>
    <w:basedOn w:val="Normal"/>
    <w:next w:val="AddressTR"/>
    <w:uiPriority w:val="99"/>
    <w:rsid w:val="00367211"/>
    <w:pPr>
      <w:ind w:left="5103"/>
      <w:jc w:val="left"/>
    </w:pPr>
    <w:rPr>
      <w:sz w:val="20"/>
    </w:rPr>
  </w:style>
  <w:style w:type="paragraph" w:styleId="DocumentMap">
    <w:name w:val="Document Map"/>
    <w:basedOn w:val="Normal"/>
    <w:semiHidden/>
    <w:rsid w:val="00367211"/>
    <w:pPr>
      <w:shd w:val="clear" w:color="auto" w:fill="000080"/>
    </w:pPr>
    <w:rPr>
      <w:rFonts w:ascii="Tahoma" w:hAnsi="Tahoma"/>
    </w:rPr>
  </w:style>
  <w:style w:type="paragraph" w:customStyle="1" w:styleId="DoubSign">
    <w:name w:val="DoubSign"/>
    <w:basedOn w:val="Normal"/>
    <w:next w:val="Contact"/>
    <w:rsid w:val="00367211"/>
    <w:pPr>
      <w:tabs>
        <w:tab w:val="left" w:pos="5103"/>
      </w:tabs>
      <w:spacing w:before="1200" w:after="0"/>
      <w:jc w:val="left"/>
    </w:pPr>
  </w:style>
  <w:style w:type="paragraph" w:styleId="EndnoteText">
    <w:name w:val="endnote text"/>
    <w:basedOn w:val="Normal"/>
    <w:semiHidden/>
    <w:rsid w:val="00367211"/>
    <w:rPr>
      <w:sz w:val="20"/>
    </w:rPr>
  </w:style>
  <w:style w:type="paragraph" w:styleId="EnvelopeAddress">
    <w:name w:val="envelope address"/>
    <w:basedOn w:val="Normal"/>
    <w:rsid w:val="00367211"/>
    <w:pPr>
      <w:framePr w:w="7920" w:h="1980" w:hRule="exact" w:hSpace="180" w:wrap="auto" w:hAnchor="page" w:xAlign="center" w:yAlign="bottom"/>
      <w:spacing w:after="0"/>
    </w:pPr>
  </w:style>
  <w:style w:type="paragraph" w:styleId="EnvelopeReturn">
    <w:name w:val="envelope return"/>
    <w:basedOn w:val="Normal"/>
    <w:rsid w:val="00367211"/>
    <w:pPr>
      <w:spacing w:after="0"/>
    </w:pPr>
    <w:rPr>
      <w:sz w:val="20"/>
    </w:rPr>
  </w:style>
  <w:style w:type="paragraph" w:styleId="Footer">
    <w:name w:val="footer"/>
    <w:basedOn w:val="Normal"/>
    <w:link w:val="FooterChar"/>
    <w:uiPriority w:val="99"/>
    <w:rsid w:val="00367211"/>
    <w:pPr>
      <w:spacing w:after="0"/>
      <w:ind w:right="-567"/>
      <w:jc w:val="left"/>
    </w:pPr>
    <w:rPr>
      <w:rFonts w:ascii="Arial" w:hAnsi="Arial"/>
      <w:sz w:val="16"/>
    </w:rPr>
  </w:style>
  <w:style w:type="paragraph" w:styleId="FootnoteText">
    <w:name w:val="footnote text"/>
    <w:basedOn w:val="Normal"/>
    <w:link w:val="FootnoteTextChar"/>
    <w:rsid w:val="00367211"/>
    <w:pPr>
      <w:ind w:left="357" w:hanging="357"/>
    </w:pPr>
    <w:rPr>
      <w:sz w:val="20"/>
    </w:rPr>
  </w:style>
  <w:style w:type="paragraph" w:styleId="Header">
    <w:name w:val="header"/>
    <w:basedOn w:val="Normal"/>
    <w:link w:val="HeaderChar"/>
    <w:uiPriority w:val="99"/>
    <w:rsid w:val="00367211"/>
    <w:pPr>
      <w:tabs>
        <w:tab w:val="center" w:pos="4153"/>
        <w:tab w:val="right" w:pos="8306"/>
      </w:tabs>
    </w:pPr>
  </w:style>
  <w:style w:type="paragraph" w:styleId="Index1">
    <w:name w:val="index 1"/>
    <w:basedOn w:val="Normal"/>
    <w:next w:val="Normal"/>
    <w:autoRedefine/>
    <w:semiHidden/>
    <w:rsid w:val="00367211"/>
    <w:pPr>
      <w:ind w:left="240" w:hanging="240"/>
    </w:pPr>
  </w:style>
  <w:style w:type="paragraph" w:styleId="Index2">
    <w:name w:val="index 2"/>
    <w:basedOn w:val="Normal"/>
    <w:next w:val="Normal"/>
    <w:autoRedefine/>
    <w:semiHidden/>
    <w:rsid w:val="00367211"/>
    <w:pPr>
      <w:ind w:left="480" w:hanging="240"/>
    </w:pPr>
  </w:style>
  <w:style w:type="paragraph" w:styleId="Index3">
    <w:name w:val="index 3"/>
    <w:basedOn w:val="Normal"/>
    <w:next w:val="Normal"/>
    <w:autoRedefine/>
    <w:semiHidden/>
    <w:rsid w:val="00367211"/>
    <w:pPr>
      <w:ind w:left="720" w:hanging="240"/>
    </w:pPr>
  </w:style>
  <w:style w:type="paragraph" w:styleId="Index4">
    <w:name w:val="index 4"/>
    <w:basedOn w:val="Normal"/>
    <w:next w:val="Normal"/>
    <w:autoRedefine/>
    <w:semiHidden/>
    <w:rsid w:val="00367211"/>
    <w:pPr>
      <w:ind w:left="960" w:hanging="240"/>
    </w:pPr>
  </w:style>
  <w:style w:type="paragraph" w:styleId="Index5">
    <w:name w:val="index 5"/>
    <w:basedOn w:val="Normal"/>
    <w:next w:val="Normal"/>
    <w:autoRedefine/>
    <w:semiHidden/>
    <w:rsid w:val="00367211"/>
    <w:pPr>
      <w:ind w:left="1200" w:hanging="240"/>
    </w:pPr>
  </w:style>
  <w:style w:type="paragraph" w:styleId="Index6">
    <w:name w:val="index 6"/>
    <w:basedOn w:val="Normal"/>
    <w:next w:val="Normal"/>
    <w:autoRedefine/>
    <w:semiHidden/>
    <w:rsid w:val="00367211"/>
    <w:pPr>
      <w:ind w:left="1440" w:hanging="240"/>
    </w:pPr>
  </w:style>
  <w:style w:type="paragraph" w:styleId="Index7">
    <w:name w:val="index 7"/>
    <w:basedOn w:val="Normal"/>
    <w:next w:val="Normal"/>
    <w:autoRedefine/>
    <w:semiHidden/>
    <w:rsid w:val="00367211"/>
    <w:pPr>
      <w:ind w:left="1680" w:hanging="240"/>
    </w:pPr>
  </w:style>
  <w:style w:type="paragraph" w:styleId="Index8">
    <w:name w:val="index 8"/>
    <w:basedOn w:val="Normal"/>
    <w:next w:val="Normal"/>
    <w:autoRedefine/>
    <w:semiHidden/>
    <w:rsid w:val="00367211"/>
    <w:pPr>
      <w:ind w:left="1920" w:hanging="240"/>
    </w:pPr>
  </w:style>
  <w:style w:type="paragraph" w:styleId="Index9">
    <w:name w:val="index 9"/>
    <w:basedOn w:val="Normal"/>
    <w:next w:val="Normal"/>
    <w:autoRedefine/>
    <w:semiHidden/>
    <w:rsid w:val="00367211"/>
    <w:pPr>
      <w:ind w:left="2160" w:hanging="240"/>
    </w:pPr>
  </w:style>
  <w:style w:type="paragraph" w:styleId="IndexHeading">
    <w:name w:val="index heading"/>
    <w:basedOn w:val="Normal"/>
    <w:next w:val="Index1"/>
    <w:semiHidden/>
    <w:rsid w:val="00367211"/>
    <w:rPr>
      <w:rFonts w:ascii="Arial" w:hAnsi="Arial"/>
      <w:b/>
    </w:rPr>
  </w:style>
  <w:style w:type="paragraph" w:styleId="List">
    <w:name w:val="List"/>
    <w:basedOn w:val="Normal"/>
    <w:rsid w:val="00367211"/>
    <w:pPr>
      <w:ind w:left="283" w:hanging="283"/>
    </w:pPr>
  </w:style>
  <w:style w:type="paragraph" w:styleId="List2">
    <w:name w:val="List 2"/>
    <w:basedOn w:val="Normal"/>
    <w:rsid w:val="00367211"/>
    <w:pPr>
      <w:ind w:left="566" w:hanging="283"/>
    </w:pPr>
  </w:style>
  <w:style w:type="paragraph" w:styleId="List3">
    <w:name w:val="List 3"/>
    <w:basedOn w:val="Normal"/>
    <w:rsid w:val="00367211"/>
    <w:pPr>
      <w:ind w:left="849" w:hanging="283"/>
    </w:pPr>
  </w:style>
  <w:style w:type="paragraph" w:styleId="List4">
    <w:name w:val="List 4"/>
    <w:basedOn w:val="Normal"/>
    <w:rsid w:val="00367211"/>
    <w:pPr>
      <w:ind w:left="1132" w:hanging="283"/>
    </w:pPr>
  </w:style>
  <w:style w:type="paragraph" w:styleId="List5">
    <w:name w:val="List 5"/>
    <w:basedOn w:val="Normal"/>
    <w:rsid w:val="00367211"/>
    <w:pPr>
      <w:ind w:left="1415" w:hanging="283"/>
    </w:pPr>
  </w:style>
  <w:style w:type="paragraph" w:styleId="ListBullet">
    <w:name w:val="List Bullet"/>
    <w:basedOn w:val="Normal"/>
    <w:rsid w:val="00367211"/>
    <w:pPr>
      <w:numPr>
        <w:numId w:val="3"/>
      </w:numPr>
    </w:pPr>
  </w:style>
  <w:style w:type="paragraph" w:styleId="ListBullet2">
    <w:name w:val="List Bullet 2"/>
    <w:basedOn w:val="Text2"/>
    <w:rsid w:val="00367211"/>
    <w:pPr>
      <w:numPr>
        <w:numId w:val="5"/>
      </w:numPr>
      <w:tabs>
        <w:tab w:val="clear" w:pos="2160"/>
      </w:tabs>
    </w:pPr>
  </w:style>
  <w:style w:type="paragraph" w:styleId="ListBullet3">
    <w:name w:val="List Bullet 3"/>
    <w:basedOn w:val="Text3"/>
    <w:rsid w:val="00367211"/>
    <w:pPr>
      <w:numPr>
        <w:numId w:val="6"/>
      </w:numPr>
      <w:tabs>
        <w:tab w:val="clear" w:pos="2302"/>
      </w:tabs>
    </w:pPr>
  </w:style>
  <w:style w:type="paragraph" w:styleId="ListBullet4">
    <w:name w:val="List Bullet 4"/>
    <w:basedOn w:val="Text4"/>
    <w:rsid w:val="00367211"/>
    <w:pPr>
      <w:numPr>
        <w:numId w:val="7"/>
      </w:numPr>
    </w:pPr>
  </w:style>
  <w:style w:type="paragraph" w:styleId="ListBullet5">
    <w:name w:val="List Bullet 5"/>
    <w:basedOn w:val="Normal"/>
    <w:autoRedefine/>
    <w:rsid w:val="00367211"/>
    <w:pPr>
      <w:numPr>
        <w:numId w:val="1"/>
      </w:numPr>
    </w:pPr>
  </w:style>
  <w:style w:type="paragraph" w:styleId="ListContinue">
    <w:name w:val="List Continue"/>
    <w:basedOn w:val="Normal"/>
    <w:rsid w:val="00367211"/>
    <w:pPr>
      <w:spacing w:after="120"/>
      <w:ind w:left="283"/>
    </w:pPr>
  </w:style>
  <w:style w:type="paragraph" w:styleId="ListContinue2">
    <w:name w:val="List Continue 2"/>
    <w:basedOn w:val="Normal"/>
    <w:rsid w:val="00367211"/>
    <w:pPr>
      <w:spacing w:after="120"/>
      <w:ind w:left="566"/>
    </w:pPr>
  </w:style>
  <w:style w:type="paragraph" w:styleId="ListContinue3">
    <w:name w:val="List Continue 3"/>
    <w:basedOn w:val="Normal"/>
    <w:rsid w:val="00367211"/>
    <w:pPr>
      <w:spacing w:after="120"/>
      <w:ind w:left="849"/>
    </w:pPr>
  </w:style>
  <w:style w:type="paragraph" w:styleId="ListContinue4">
    <w:name w:val="List Continue 4"/>
    <w:basedOn w:val="Normal"/>
    <w:rsid w:val="00367211"/>
    <w:pPr>
      <w:spacing w:after="120"/>
      <w:ind w:left="1132"/>
    </w:pPr>
  </w:style>
  <w:style w:type="paragraph" w:styleId="ListContinue5">
    <w:name w:val="List Continue 5"/>
    <w:basedOn w:val="Normal"/>
    <w:rsid w:val="00367211"/>
    <w:pPr>
      <w:spacing w:after="120"/>
      <w:ind w:left="1415"/>
    </w:pPr>
  </w:style>
  <w:style w:type="paragraph" w:styleId="ListNumber">
    <w:name w:val="List Number"/>
    <w:basedOn w:val="Normal"/>
    <w:rsid w:val="00367211"/>
    <w:pPr>
      <w:numPr>
        <w:numId w:val="13"/>
      </w:numPr>
    </w:pPr>
  </w:style>
  <w:style w:type="paragraph" w:styleId="ListNumber2">
    <w:name w:val="List Number 2"/>
    <w:basedOn w:val="Text2"/>
    <w:rsid w:val="00367211"/>
    <w:pPr>
      <w:numPr>
        <w:numId w:val="15"/>
      </w:numPr>
      <w:tabs>
        <w:tab w:val="clear" w:pos="2160"/>
      </w:tabs>
    </w:pPr>
  </w:style>
  <w:style w:type="paragraph" w:styleId="ListNumber3">
    <w:name w:val="List Number 3"/>
    <w:basedOn w:val="Text3"/>
    <w:rsid w:val="00367211"/>
    <w:pPr>
      <w:numPr>
        <w:numId w:val="16"/>
      </w:numPr>
      <w:tabs>
        <w:tab w:val="clear" w:pos="2302"/>
      </w:tabs>
    </w:pPr>
  </w:style>
  <w:style w:type="paragraph" w:styleId="ListNumber4">
    <w:name w:val="List Number 4"/>
    <w:basedOn w:val="Text4"/>
    <w:rsid w:val="00367211"/>
    <w:pPr>
      <w:numPr>
        <w:numId w:val="17"/>
      </w:numPr>
    </w:pPr>
  </w:style>
  <w:style w:type="paragraph" w:styleId="ListNumber5">
    <w:name w:val="List Number 5"/>
    <w:basedOn w:val="Normal"/>
    <w:rsid w:val="00367211"/>
    <w:pPr>
      <w:numPr>
        <w:numId w:val="2"/>
      </w:numPr>
    </w:pPr>
  </w:style>
  <w:style w:type="paragraph" w:styleId="MacroText">
    <w:name w:val="macro"/>
    <w:semiHidden/>
    <w:rsid w:val="00367211"/>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36721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367211"/>
    <w:pPr>
      <w:ind w:left="720"/>
    </w:pPr>
  </w:style>
  <w:style w:type="paragraph" w:styleId="NoteHeading">
    <w:name w:val="Note Heading"/>
    <w:basedOn w:val="Normal"/>
    <w:next w:val="Normal"/>
    <w:rsid w:val="00367211"/>
  </w:style>
  <w:style w:type="paragraph" w:customStyle="1" w:styleId="NoteHead">
    <w:name w:val="NoteHead"/>
    <w:basedOn w:val="Normal"/>
    <w:next w:val="Subject"/>
    <w:rsid w:val="00367211"/>
    <w:pPr>
      <w:spacing w:before="720" w:after="720"/>
      <w:jc w:val="center"/>
    </w:pPr>
    <w:rPr>
      <w:b/>
      <w:smallCaps/>
    </w:rPr>
  </w:style>
  <w:style w:type="paragraph" w:customStyle="1" w:styleId="Subject">
    <w:name w:val="Subject"/>
    <w:basedOn w:val="Normal"/>
    <w:next w:val="Normal"/>
    <w:uiPriority w:val="99"/>
    <w:rsid w:val="00367211"/>
    <w:pPr>
      <w:spacing w:after="480"/>
      <w:ind w:left="1531" w:hanging="1531"/>
      <w:jc w:val="left"/>
    </w:pPr>
    <w:rPr>
      <w:b/>
    </w:rPr>
  </w:style>
  <w:style w:type="paragraph" w:customStyle="1" w:styleId="NoteList">
    <w:name w:val="NoteList"/>
    <w:basedOn w:val="Normal"/>
    <w:next w:val="Subject"/>
    <w:rsid w:val="00367211"/>
    <w:pPr>
      <w:tabs>
        <w:tab w:val="left" w:pos="5823"/>
      </w:tabs>
      <w:spacing w:before="720" w:after="720"/>
      <w:ind w:left="5104" w:hanging="3119"/>
      <w:jc w:val="left"/>
    </w:pPr>
    <w:rPr>
      <w:b/>
      <w:smallCaps/>
    </w:rPr>
  </w:style>
  <w:style w:type="paragraph" w:customStyle="1" w:styleId="NumPar1">
    <w:name w:val="NumPar 1"/>
    <w:basedOn w:val="Heading1"/>
    <w:next w:val="Text1"/>
    <w:rsid w:val="00367211"/>
    <w:pPr>
      <w:keepNext w:val="0"/>
      <w:spacing w:before="0"/>
      <w:outlineLvl w:val="9"/>
    </w:pPr>
    <w:rPr>
      <w:b w:val="0"/>
      <w:smallCaps w:val="0"/>
    </w:rPr>
  </w:style>
  <w:style w:type="paragraph" w:customStyle="1" w:styleId="NumPar2">
    <w:name w:val="NumPar 2"/>
    <w:basedOn w:val="Heading2"/>
    <w:next w:val="Text2"/>
    <w:rsid w:val="00367211"/>
    <w:pPr>
      <w:keepNext w:val="0"/>
      <w:outlineLvl w:val="9"/>
    </w:pPr>
    <w:rPr>
      <w:b w:val="0"/>
    </w:rPr>
  </w:style>
  <w:style w:type="paragraph" w:customStyle="1" w:styleId="NumPar3">
    <w:name w:val="NumPar 3"/>
    <w:basedOn w:val="Heading3"/>
    <w:next w:val="Text3"/>
    <w:rsid w:val="00367211"/>
    <w:pPr>
      <w:keepNext w:val="0"/>
      <w:outlineLvl w:val="9"/>
    </w:pPr>
    <w:rPr>
      <w:i w:val="0"/>
    </w:rPr>
  </w:style>
  <w:style w:type="paragraph" w:customStyle="1" w:styleId="NumPar4">
    <w:name w:val="NumPar 4"/>
    <w:basedOn w:val="Heading4"/>
    <w:next w:val="Text4"/>
    <w:rsid w:val="00367211"/>
    <w:pPr>
      <w:keepNext w:val="0"/>
      <w:outlineLvl w:val="9"/>
    </w:pPr>
  </w:style>
  <w:style w:type="paragraph" w:styleId="PlainText">
    <w:name w:val="Plain Text"/>
    <w:basedOn w:val="Normal"/>
    <w:link w:val="PlainTextChar"/>
    <w:uiPriority w:val="99"/>
    <w:rsid w:val="00367211"/>
    <w:rPr>
      <w:rFonts w:ascii="Courier New" w:hAnsi="Courier New"/>
      <w:sz w:val="20"/>
    </w:rPr>
  </w:style>
  <w:style w:type="paragraph" w:styleId="Salutation">
    <w:name w:val="Salutation"/>
    <w:basedOn w:val="Normal"/>
    <w:next w:val="Normal"/>
    <w:rsid w:val="00367211"/>
  </w:style>
  <w:style w:type="paragraph" w:styleId="Subtitle">
    <w:name w:val="Subtitle"/>
    <w:basedOn w:val="Normal"/>
    <w:qFormat/>
    <w:rsid w:val="00367211"/>
    <w:pPr>
      <w:spacing w:after="60"/>
      <w:jc w:val="center"/>
      <w:outlineLvl w:val="1"/>
    </w:pPr>
    <w:rPr>
      <w:rFonts w:ascii="Arial" w:hAnsi="Arial"/>
    </w:rPr>
  </w:style>
  <w:style w:type="paragraph" w:styleId="TableofAuthorities">
    <w:name w:val="table of authorities"/>
    <w:basedOn w:val="Normal"/>
    <w:next w:val="Normal"/>
    <w:semiHidden/>
    <w:rsid w:val="00367211"/>
    <w:pPr>
      <w:ind w:left="240" w:hanging="240"/>
    </w:pPr>
  </w:style>
  <w:style w:type="paragraph" w:styleId="TableofFigures">
    <w:name w:val="table of figures"/>
    <w:basedOn w:val="Normal"/>
    <w:next w:val="Normal"/>
    <w:semiHidden/>
    <w:rsid w:val="00367211"/>
    <w:pPr>
      <w:ind w:left="480" w:hanging="480"/>
    </w:pPr>
  </w:style>
  <w:style w:type="paragraph" w:styleId="Title">
    <w:name w:val="Title"/>
    <w:basedOn w:val="Normal"/>
    <w:qFormat/>
    <w:rsid w:val="00367211"/>
    <w:pPr>
      <w:spacing w:before="240" w:after="60"/>
      <w:jc w:val="center"/>
      <w:outlineLvl w:val="0"/>
    </w:pPr>
    <w:rPr>
      <w:rFonts w:ascii="Arial" w:hAnsi="Arial"/>
      <w:b/>
      <w:kern w:val="28"/>
      <w:sz w:val="32"/>
    </w:rPr>
  </w:style>
  <w:style w:type="paragraph" w:styleId="TOAHeading">
    <w:name w:val="toa heading"/>
    <w:basedOn w:val="Normal"/>
    <w:next w:val="Normal"/>
    <w:semiHidden/>
    <w:rsid w:val="00367211"/>
    <w:pPr>
      <w:spacing w:before="120"/>
    </w:pPr>
    <w:rPr>
      <w:rFonts w:ascii="Arial" w:hAnsi="Arial"/>
      <w:b/>
    </w:rPr>
  </w:style>
  <w:style w:type="paragraph" w:styleId="TOC1">
    <w:name w:val="toc 1"/>
    <w:basedOn w:val="Normal"/>
    <w:next w:val="Normal"/>
    <w:semiHidden/>
    <w:rsid w:val="00367211"/>
    <w:pPr>
      <w:tabs>
        <w:tab w:val="right" w:leader="dot" w:pos="8640"/>
      </w:tabs>
      <w:spacing w:before="120" w:after="120"/>
      <w:ind w:left="482" w:right="720" w:hanging="482"/>
    </w:pPr>
    <w:rPr>
      <w:caps/>
    </w:rPr>
  </w:style>
  <w:style w:type="paragraph" w:styleId="TOC2">
    <w:name w:val="toc 2"/>
    <w:basedOn w:val="Normal"/>
    <w:next w:val="Normal"/>
    <w:semiHidden/>
    <w:rsid w:val="00367211"/>
    <w:pPr>
      <w:tabs>
        <w:tab w:val="right" w:leader="dot" w:pos="8640"/>
      </w:tabs>
      <w:spacing w:before="60" w:after="60"/>
      <w:ind w:left="1077" w:right="720" w:hanging="595"/>
    </w:pPr>
  </w:style>
  <w:style w:type="paragraph" w:styleId="TOC3">
    <w:name w:val="toc 3"/>
    <w:basedOn w:val="Normal"/>
    <w:next w:val="Normal"/>
    <w:semiHidden/>
    <w:rsid w:val="00367211"/>
    <w:pPr>
      <w:tabs>
        <w:tab w:val="right" w:leader="dot" w:pos="8640"/>
      </w:tabs>
      <w:spacing w:before="60" w:after="60"/>
      <w:ind w:left="1916" w:right="720" w:hanging="839"/>
    </w:pPr>
  </w:style>
  <w:style w:type="paragraph" w:styleId="TOC4">
    <w:name w:val="toc 4"/>
    <w:basedOn w:val="Normal"/>
    <w:next w:val="Normal"/>
    <w:semiHidden/>
    <w:rsid w:val="00367211"/>
    <w:pPr>
      <w:tabs>
        <w:tab w:val="right" w:leader="dot" w:pos="8641"/>
      </w:tabs>
      <w:spacing w:before="60" w:after="60"/>
      <w:ind w:left="2880" w:right="720" w:hanging="964"/>
    </w:pPr>
  </w:style>
  <w:style w:type="paragraph" w:styleId="TOC5">
    <w:name w:val="toc 5"/>
    <w:basedOn w:val="Normal"/>
    <w:next w:val="Normal"/>
    <w:semiHidden/>
    <w:rsid w:val="00367211"/>
    <w:pPr>
      <w:tabs>
        <w:tab w:val="right" w:leader="dot" w:pos="8641"/>
      </w:tabs>
      <w:spacing w:before="240" w:after="120"/>
      <w:ind w:right="720"/>
    </w:pPr>
    <w:rPr>
      <w:caps/>
    </w:rPr>
  </w:style>
  <w:style w:type="paragraph" w:styleId="TOC6">
    <w:name w:val="toc 6"/>
    <w:basedOn w:val="Normal"/>
    <w:next w:val="Normal"/>
    <w:autoRedefine/>
    <w:semiHidden/>
    <w:rsid w:val="00367211"/>
    <w:pPr>
      <w:ind w:left="1200"/>
    </w:pPr>
  </w:style>
  <w:style w:type="paragraph" w:styleId="TOC7">
    <w:name w:val="toc 7"/>
    <w:basedOn w:val="Normal"/>
    <w:next w:val="Normal"/>
    <w:autoRedefine/>
    <w:semiHidden/>
    <w:rsid w:val="00367211"/>
    <w:pPr>
      <w:ind w:left="1440"/>
    </w:pPr>
  </w:style>
  <w:style w:type="paragraph" w:styleId="TOC8">
    <w:name w:val="toc 8"/>
    <w:basedOn w:val="Normal"/>
    <w:next w:val="Normal"/>
    <w:autoRedefine/>
    <w:semiHidden/>
    <w:rsid w:val="00367211"/>
    <w:pPr>
      <w:ind w:left="1680"/>
    </w:pPr>
  </w:style>
  <w:style w:type="paragraph" w:styleId="TOC9">
    <w:name w:val="toc 9"/>
    <w:basedOn w:val="Normal"/>
    <w:next w:val="Normal"/>
    <w:autoRedefine/>
    <w:semiHidden/>
    <w:rsid w:val="00367211"/>
    <w:pPr>
      <w:ind w:left="1920"/>
    </w:pPr>
  </w:style>
  <w:style w:type="paragraph" w:customStyle="1" w:styleId="YReferences">
    <w:name w:val="YReferences"/>
    <w:basedOn w:val="Normal"/>
    <w:next w:val="Normal"/>
    <w:rsid w:val="00367211"/>
    <w:pPr>
      <w:spacing w:after="480"/>
      <w:ind w:left="1531" w:hanging="1531"/>
    </w:pPr>
  </w:style>
  <w:style w:type="paragraph" w:customStyle="1" w:styleId="ListBullet1">
    <w:name w:val="List Bullet 1"/>
    <w:basedOn w:val="Text1"/>
    <w:rsid w:val="00367211"/>
    <w:pPr>
      <w:numPr>
        <w:numId w:val="4"/>
      </w:numPr>
    </w:pPr>
  </w:style>
  <w:style w:type="paragraph" w:customStyle="1" w:styleId="ListDash">
    <w:name w:val="List Dash"/>
    <w:basedOn w:val="Normal"/>
    <w:rsid w:val="00367211"/>
    <w:pPr>
      <w:numPr>
        <w:numId w:val="8"/>
      </w:numPr>
    </w:pPr>
  </w:style>
  <w:style w:type="paragraph" w:customStyle="1" w:styleId="ListDash1">
    <w:name w:val="List Dash 1"/>
    <w:basedOn w:val="Text1"/>
    <w:rsid w:val="00367211"/>
    <w:pPr>
      <w:numPr>
        <w:numId w:val="9"/>
      </w:numPr>
    </w:pPr>
  </w:style>
  <w:style w:type="paragraph" w:customStyle="1" w:styleId="ListDash2">
    <w:name w:val="List Dash 2"/>
    <w:basedOn w:val="Text2"/>
    <w:rsid w:val="00367211"/>
    <w:pPr>
      <w:numPr>
        <w:numId w:val="10"/>
      </w:numPr>
      <w:tabs>
        <w:tab w:val="clear" w:pos="2160"/>
      </w:tabs>
    </w:pPr>
  </w:style>
  <w:style w:type="paragraph" w:customStyle="1" w:styleId="ListDash3">
    <w:name w:val="List Dash 3"/>
    <w:basedOn w:val="Text3"/>
    <w:rsid w:val="00367211"/>
    <w:pPr>
      <w:numPr>
        <w:numId w:val="11"/>
      </w:numPr>
      <w:tabs>
        <w:tab w:val="clear" w:pos="2302"/>
      </w:tabs>
    </w:pPr>
  </w:style>
  <w:style w:type="paragraph" w:customStyle="1" w:styleId="ListDash4">
    <w:name w:val="List Dash 4"/>
    <w:basedOn w:val="Text4"/>
    <w:rsid w:val="00367211"/>
    <w:pPr>
      <w:numPr>
        <w:numId w:val="12"/>
      </w:numPr>
    </w:pPr>
  </w:style>
  <w:style w:type="paragraph" w:customStyle="1" w:styleId="ListNumberLevel2">
    <w:name w:val="List Number (Level 2)"/>
    <w:basedOn w:val="Normal"/>
    <w:rsid w:val="00367211"/>
    <w:pPr>
      <w:numPr>
        <w:ilvl w:val="1"/>
        <w:numId w:val="13"/>
      </w:numPr>
    </w:pPr>
  </w:style>
  <w:style w:type="paragraph" w:customStyle="1" w:styleId="ListNumberLevel3">
    <w:name w:val="List Number (Level 3)"/>
    <w:basedOn w:val="Normal"/>
    <w:rsid w:val="00367211"/>
    <w:pPr>
      <w:numPr>
        <w:ilvl w:val="2"/>
        <w:numId w:val="13"/>
      </w:numPr>
    </w:pPr>
  </w:style>
  <w:style w:type="paragraph" w:customStyle="1" w:styleId="ListNumberLevel4">
    <w:name w:val="List Number (Level 4)"/>
    <w:basedOn w:val="Normal"/>
    <w:rsid w:val="00367211"/>
    <w:pPr>
      <w:numPr>
        <w:ilvl w:val="3"/>
        <w:numId w:val="13"/>
      </w:numPr>
    </w:pPr>
  </w:style>
  <w:style w:type="paragraph" w:customStyle="1" w:styleId="ListNumber1">
    <w:name w:val="List Number 1"/>
    <w:basedOn w:val="Text1"/>
    <w:rsid w:val="00367211"/>
    <w:pPr>
      <w:numPr>
        <w:numId w:val="14"/>
      </w:numPr>
    </w:pPr>
  </w:style>
  <w:style w:type="paragraph" w:customStyle="1" w:styleId="ListNumber1Level2">
    <w:name w:val="List Number 1 (Level 2)"/>
    <w:basedOn w:val="Text1"/>
    <w:rsid w:val="00367211"/>
    <w:pPr>
      <w:numPr>
        <w:ilvl w:val="1"/>
        <w:numId w:val="14"/>
      </w:numPr>
    </w:pPr>
  </w:style>
  <w:style w:type="paragraph" w:customStyle="1" w:styleId="ListNumber1Level3">
    <w:name w:val="List Number 1 (Level 3)"/>
    <w:basedOn w:val="Text1"/>
    <w:rsid w:val="00367211"/>
    <w:pPr>
      <w:numPr>
        <w:ilvl w:val="2"/>
        <w:numId w:val="14"/>
      </w:numPr>
    </w:pPr>
  </w:style>
  <w:style w:type="paragraph" w:customStyle="1" w:styleId="ListNumber1Level4">
    <w:name w:val="List Number 1 (Level 4)"/>
    <w:basedOn w:val="Text1"/>
    <w:rsid w:val="00367211"/>
    <w:pPr>
      <w:numPr>
        <w:ilvl w:val="3"/>
        <w:numId w:val="14"/>
      </w:numPr>
    </w:pPr>
  </w:style>
  <w:style w:type="paragraph" w:customStyle="1" w:styleId="ListNumber2Level2">
    <w:name w:val="List Number 2 (Level 2)"/>
    <w:basedOn w:val="Text2"/>
    <w:rsid w:val="00367211"/>
    <w:pPr>
      <w:numPr>
        <w:ilvl w:val="1"/>
        <w:numId w:val="15"/>
      </w:numPr>
      <w:tabs>
        <w:tab w:val="clear" w:pos="2160"/>
      </w:tabs>
    </w:pPr>
  </w:style>
  <w:style w:type="paragraph" w:customStyle="1" w:styleId="ListNumber2Level3">
    <w:name w:val="List Number 2 (Level 3)"/>
    <w:basedOn w:val="Text2"/>
    <w:rsid w:val="00367211"/>
    <w:pPr>
      <w:numPr>
        <w:ilvl w:val="2"/>
        <w:numId w:val="15"/>
      </w:numPr>
      <w:tabs>
        <w:tab w:val="clear" w:pos="2160"/>
      </w:tabs>
    </w:pPr>
  </w:style>
  <w:style w:type="paragraph" w:customStyle="1" w:styleId="ListNumber2Level4">
    <w:name w:val="List Number 2 (Level 4)"/>
    <w:basedOn w:val="Text2"/>
    <w:rsid w:val="00367211"/>
    <w:pPr>
      <w:numPr>
        <w:ilvl w:val="3"/>
        <w:numId w:val="15"/>
      </w:numPr>
      <w:tabs>
        <w:tab w:val="clear" w:pos="2160"/>
      </w:tabs>
      <w:ind w:left="3901" w:hanging="703"/>
    </w:pPr>
  </w:style>
  <w:style w:type="paragraph" w:customStyle="1" w:styleId="ListNumber3Level2">
    <w:name w:val="List Number 3 (Level 2)"/>
    <w:basedOn w:val="Text3"/>
    <w:rsid w:val="00367211"/>
    <w:pPr>
      <w:numPr>
        <w:ilvl w:val="1"/>
        <w:numId w:val="16"/>
      </w:numPr>
      <w:tabs>
        <w:tab w:val="clear" w:pos="2302"/>
      </w:tabs>
    </w:pPr>
  </w:style>
  <w:style w:type="paragraph" w:customStyle="1" w:styleId="ListNumber3Level3">
    <w:name w:val="List Number 3 (Level 3)"/>
    <w:basedOn w:val="Text3"/>
    <w:rsid w:val="00367211"/>
    <w:pPr>
      <w:numPr>
        <w:ilvl w:val="2"/>
        <w:numId w:val="16"/>
      </w:numPr>
      <w:tabs>
        <w:tab w:val="clear" w:pos="2302"/>
      </w:tabs>
    </w:pPr>
  </w:style>
  <w:style w:type="paragraph" w:customStyle="1" w:styleId="ListNumber3Level4">
    <w:name w:val="List Number 3 (Level 4)"/>
    <w:basedOn w:val="Text3"/>
    <w:rsid w:val="00367211"/>
    <w:pPr>
      <w:numPr>
        <w:ilvl w:val="3"/>
        <w:numId w:val="16"/>
      </w:numPr>
      <w:tabs>
        <w:tab w:val="clear" w:pos="2302"/>
      </w:tabs>
    </w:pPr>
  </w:style>
  <w:style w:type="paragraph" w:customStyle="1" w:styleId="ListNumber4Level2">
    <w:name w:val="List Number 4 (Level 2)"/>
    <w:basedOn w:val="Text4"/>
    <w:rsid w:val="00367211"/>
    <w:pPr>
      <w:numPr>
        <w:ilvl w:val="1"/>
        <w:numId w:val="17"/>
      </w:numPr>
    </w:pPr>
  </w:style>
  <w:style w:type="paragraph" w:customStyle="1" w:styleId="ListNumber4Level3">
    <w:name w:val="List Number 4 (Level 3)"/>
    <w:basedOn w:val="Text4"/>
    <w:rsid w:val="00367211"/>
    <w:pPr>
      <w:numPr>
        <w:ilvl w:val="2"/>
        <w:numId w:val="17"/>
      </w:numPr>
    </w:pPr>
  </w:style>
  <w:style w:type="paragraph" w:customStyle="1" w:styleId="ListNumber4Level4">
    <w:name w:val="List Number 4 (Level 4)"/>
    <w:basedOn w:val="Text4"/>
    <w:rsid w:val="00367211"/>
    <w:pPr>
      <w:numPr>
        <w:ilvl w:val="3"/>
        <w:numId w:val="17"/>
      </w:numPr>
    </w:pPr>
  </w:style>
  <w:style w:type="paragraph" w:styleId="TOCHeading">
    <w:name w:val="TOC Heading"/>
    <w:basedOn w:val="Normal"/>
    <w:next w:val="Normal"/>
    <w:qFormat/>
    <w:rsid w:val="00367211"/>
    <w:pPr>
      <w:keepNext/>
      <w:spacing w:before="240"/>
      <w:jc w:val="center"/>
    </w:pPr>
    <w:rPr>
      <w:b/>
    </w:rPr>
  </w:style>
  <w:style w:type="paragraph" w:customStyle="1" w:styleId="Contact">
    <w:name w:val="Contact"/>
    <w:basedOn w:val="Normal"/>
    <w:next w:val="Normal"/>
    <w:uiPriority w:val="99"/>
    <w:rsid w:val="00367211"/>
    <w:pPr>
      <w:spacing w:before="480" w:after="0"/>
      <w:ind w:left="567" w:hanging="567"/>
      <w:jc w:val="left"/>
    </w:pPr>
  </w:style>
  <w:style w:type="paragraph" w:customStyle="1" w:styleId="DisclaimerNotice">
    <w:name w:val="Disclaimer Notice"/>
    <w:basedOn w:val="Normal"/>
    <w:next w:val="AddressTR"/>
    <w:rsid w:val="00367211"/>
    <w:pPr>
      <w:ind w:left="5103"/>
      <w:jc w:val="left"/>
    </w:pPr>
    <w:rPr>
      <w:i/>
      <w:sz w:val="20"/>
    </w:rPr>
  </w:style>
  <w:style w:type="paragraph" w:customStyle="1" w:styleId="Disclaimer">
    <w:name w:val="Disclaimer"/>
    <w:basedOn w:val="Normal"/>
    <w:rsid w:val="00367211"/>
    <w:pPr>
      <w:keepLines/>
      <w:pBdr>
        <w:top w:val="single" w:sz="4" w:space="1" w:color="auto"/>
      </w:pBdr>
      <w:spacing w:before="480" w:after="0"/>
    </w:pPr>
    <w:rPr>
      <w:i/>
    </w:rPr>
  </w:style>
  <w:style w:type="character" w:styleId="FollowedHyperlink">
    <w:name w:val="FollowedHyperlink"/>
    <w:rsid w:val="00367211"/>
    <w:rPr>
      <w:color w:val="800080"/>
      <w:u w:val="single"/>
    </w:rPr>
  </w:style>
  <w:style w:type="paragraph" w:customStyle="1" w:styleId="DisclaimerSJ">
    <w:name w:val="Disclaimer_SJ"/>
    <w:basedOn w:val="Normal"/>
    <w:next w:val="Normal"/>
    <w:rsid w:val="00367211"/>
    <w:pPr>
      <w:spacing w:after="0"/>
    </w:pPr>
    <w:rPr>
      <w:rFonts w:ascii="Arial" w:hAnsi="Arial"/>
      <w:b/>
      <w:sz w:val="16"/>
    </w:rPr>
  </w:style>
  <w:style w:type="paragraph" w:customStyle="1" w:styleId="Designator">
    <w:name w:val="Designator"/>
    <w:basedOn w:val="Normal"/>
    <w:rsid w:val="00367211"/>
    <w:pPr>
      <w:spacing w:after="0"/>
      <w:jc w:val="center"/>
    </w:pPr>
    <w:rPr>
      <w:b/>
      <w:caps/>
      <w:sz w:val="32"/>
    </w:rPr>
  </w:style>
  <w:style w:type="paragraph" w:customStyle="1" w:styleId="Releasable">
    <w:name w:val="Releasable"/>
    <w:basedOn w:val="Normal"/>
    <w:qFormat/>
    <w:rsid w:val="00367211"/>
    <w:pPr>
      <w:spacing w:after="0"/>
      <w:jc w:val="center"/>
    </w:pPr>
    <w:rPr>
      <w:b/>
      <w:caps/>
      <w:sz w:val="32"/>
      <w:lang w:val="de-DE"/>
    </w:rPr>
  </w:style>
  <w:style w:type="paragraph" w:customStyle="1" w:styleId="RUE">
    <w:name w:val="RUE"/>
    <w:basedOn w:val="Normal"/>
    <w:rsid w:val="00367211"/>
    <w:pPr>
      <w:spacing w:after="0"/>
      <w:jc w:val="center"/>
    </w:pPr>
    <w:rPr>
      <w:b/>
      <w:caps/>
      <w:sz w:val="32"/>
      <w:bdr w:val="single" w:sz="18" w:space="0" w:color="auto"/>
      <w:lang w:val="de-DE"/>
    </w:rPr>
  </w:style>
  <w:style w:type="paragraph" w:customStyle="1" w:styleId="ConfidentialUE">
    <w:name w:val="Confidential UE"/>
    <w:basedOn w:val="Normal"/>
    <w:rsid w:val="00367211"/>
    <w:pPr>
      <w:spacing w:after="0"/>
      <w:jc w:val="center"/>
    </w:pPr>
    <w:rPr>
      <w:b/>
      <w:caps/>
      <w:sz w:val="32"/>
      <w:bdr w:val="single" w:sz="18" w:space="0" w:color="auto"/>
    </w:rPr>
  </w:style>
  <w:style w:type="paragraph" w:customStyle="1" w:styleId="TrsSecretUE">
    <w:name w:val="Très Secret UE"/>
    <w:basedOn w:val="Normal"/>
    <w:rsid w:val="00367211"/>
    <w:pPr>
      <w:spacing w:after="0"/>
      <w:jc w:val="center"/>
    </w:pPr>
    <w:rPr>
      <w:b/>
      <w:caps/>
      <w:color w:val="FF0000"/>
      <w:sz w:val="32"/>
      <w:bdr w:val="single" w:sz="18" w:space="0" w:color="FF0000"/>
    </w:rPr>
  </w:style>
  <w:style w:type="paragraph" w:customStyle="1" w:styleId="SecretUE">
    <w:name w:val="Secret UE"/>
    <w:basedOn w:val="Normal"/>
    <w:rsid w:val="00367211"/>
    <w:pPr>
      <w:spacing w:after="0"/>
      <w:jc w:val="center"/>
    </w:pPr>
    <w:rPr>
      <w:b/>
      <w:caps/>
      <w:color w:val="FF0000"/>
      <w:sz w:val="32"/>
      <w:bdr w:val="single" w:sz="18" w:space="0" w:color="FF0000"/>
    </w:rPr>
  </w:style>
  <w:style w:type="paragraph" w:customStyle="1" w:styleId="LegalNumPar">
    <w:name w:val="LegalNumPar"/>
    <w:basedOn w:val="Normal"/>
    <w:rsid w:val="00367211"/>
    <w:pPr>
      <w:numPr>
        <w:numId w:val="18"/>
      </w:numPr>
      <w:spacing w:line="360" w:lineRule="auto"/>
      <w:jc w:val="left"/>
    </w:pPr>
    <w:rPr>
      <w:rFonts w:eastAsiaTheme="minorHAnsi"/>
      <w:szCs w:val="22"/>
    </w:rPr>
  </w:style>
  <w:style w:type="paragraph" w:customStyle="1" w:styleId="LegalNumPar2">
    <w:name w:val="LegalNumPar2"/>
    <w:basedOn w:val="Normal"/>
    <w:rsid w:val="00367211"/>
    <w:pPr>
      <w:numPr>
        <w:ilvl w:val="1"/>
        <w:numId w:val="18"/>
      </w:numPr>
      <w:spacing w:line="360" w:lineRule="auto"/>
      <w:jc w:val="left"/>
    </w:pPr>
    <w:rPr>
      <w:rFonts w:eastAsiaTheme="minorHAnsi"/>
      <w:szCs w:val="22"/>
    </w:rPr>
  </w:style>
  <w:style w:type="paragraph" w:customStyle="1" w:styleId="LegalNumPar3">
    <w:name w:val="LegalNumPar3"/>
    <w:basedOn w:val="Normal"/>
    <w:rsid w:val="00367211"/>
    <w:pPr>
      <w:numPr>
        <w:ilvl w:val="2"/>
        <w:numId w:val="18"/>
      </w:numPr>
      <w:spacing w:line="360" w:lineRule="auto"/>
      <w:jc w:val="left"/>
    </w:pPr>
    <w:rPr>
      <w:rFonts w:eastAsiaTheme="minorHAnsi"/>
      <w:szCs w:val="22"/>
    </w:rPr>
  </w:style>
  <w:style w:type="character" w:customStyle="1" w:styleId="FooterChar">
    <w:name w:val="Footer Char"/>
    <w:basedOn w:val="DefaultParagraphFont"/>
    <w:link w:val="Footer"/>
    <w:uiPriority w:val="99"/>
    <w:locked/>
    <w:rsid w:val="00C830ED"/>
    <w:rPr>
      <w:rFonts w:ascii="Arial" w:hAnsi="Arial"/>
      <w:sz w:val="16"/>
      <w:lang w:eastAsia="en-US"/>
    </w:rPr>
  </w:style>
  <w:style w:type="character" w:customStyle="1" w:styleId="DateChar">
    <w:name w:val="Date Char"/>
    <w:basedOn w:val="DefaultParagraphFont"/>
    <w:link w:val="Date"/>
    <w:uiPriority w:val="99"/>
    <w:locked/>
    <w:rsid w:val="00C830ED"/>
    <w:rPr>
      <w:sz w:val="24"/>
      <w:lang w:eastAsia="en-US"/>
    </w:rPr>
  </w:style>
  <w:style w:type="character" w:customStyle="1" w:styleId="SignatureChar">
    <w:name w:val="Signature Char"/>
    <w:basedOn w:val="DefaultParagraphFont"/>
    <w:link w:val="Signature"/>
    <w:uiPriority w:val="99"/>
    <w:locked/>
    <w:rsid w:val="00C830ED"/>
    <w:rPr>
      <w:sz w:val="24"/>
      <w:lang w:eastAsia="en-US"/>
    </w:rPr>
  </w:style>
  <w:style w:type="paragraph" w:customStyle="1" w:styleId="ZCom">
    <w:name w:val="Z_Com"/>
    <w:basedOn w:val="Normal"/>
    <w:next w:val="ZDGName"/>
    <w:uiPriority w:val="99"/>
    <w:rsid w:val="00C830ED"/>
    <w:pPr>
      <w:widowControl w:val="0"/>
      <w:autoSpaceDE w:val="0"/>
      <w:autoSpaceDN w:val="0"/>
      <w:spacing w:after="0"/>
      <w:ind w:right="85"/>
    </w:pPr>
    <w:rPr>
      <w:rFonts w:ascii="Arial" w:eastAsiaTheme="minorEastAsia" w:hAnsi="Arial" w:cs="Arial"/>
      <w:szCs w:val="24"/>
      <w:lang w:eastAsia="en-GB"/>
    </w:rPr>
  </w:style>
  <w:style w:type="paragraph" w:customStyle="1" w:styleId="ZDGName">
    <w:name w:val="Z_DGName"/>
    <w:basedOn w:val="Normal"/>
    <w:uiPriority w:val="99"/>
    <w:rsid w:val="00C830ED"/>
    <w:pPr>
      <w:widowControl w:val="0"/>
      <w:autoSpaceDE w:val="0"/>
      <w:autoSpaceDN w:val="0"/>
      <w:spacing w:after="0"/>
      <w:ind w:right="85"/>
      <w:jc w:val="left"/>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locked/>
    <w:rsid w:val="00C830ED"/>
    <w:rPr>
      <w:sz w:val="24"/>
      <w:lang w:eastAsia="en-US"/>
    </w:rPr>
  </w:style>
  <w:style w:type="character" w:styleId="FootnoteReference">
    <w:name w:val="footnote reference"/>
    <w:basedOn w:val="DefaultParagraphFont"/>
    <w:unhideWhenUsed/>
    <w:rsid w:val="004A6EA3"/>
    <w:rPr>
      <w:vertAlign w:val="superscript"/>
    </w:rPr>
  </w:style>
  <w:style w:type="paragraph" w:styleId="BalloonText">
    <w:name w:val="Balloon Text"/>
    <w:basedOn w:val="Normal"/>
    <w:link w:val="BalloonTextChar"/>
    <w:uiPriority w:val="99"/>
    <w:semiHidden/>
    <w:unhideWhenUsed/>
    <w:rsid w:val="000526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624"/>
    <w:rPr>
      <w:rFonts w:ascii="Tahoma" w:hAnsi="Tahoma" w:cs="Tahoma"/>
      <w:sz w:val="16"/>
      <w:szCs w:val="16"/>
      <w:lang w:eastAsia="en-US"/>
    </w:rPr>
  </w:style>
  <w:style w:type="character" w:styleId="Hyperlink">
    <w:name w:val="Hyperlink"/>
    <w:basedOn w:val="DefaultParagraphFont"/>
    <w:uiPriority w:val="99"/>
    <w:unhideWhenUsed/>
    <w:rsid w:val="00FD7C2B"/>
    <w:rPr>
      <w:color w:val="0000FF" w:themeColor="hyperlink"/>
      <w:u w:val="single"/>
    </w:rPr>
  </w:style>
  <w:style w:type="paragraph" w:customStyle="1" w:styleId="Default">
    <w:name w:val="Default"/>
    <w:rsid w:val="00141F40"/>
    <w:pPr>
      <w:autoSpaceDE w:val="0"/>
      <w:autoSpaceDN w:val="0"/>
      <w:adjustRightInd w:val="0"/>
    </w:pPr>
    <w:rPr>
      <w:color w:val="000000"/>
      <w:sz w:val="24"/>
      <w:szCs w:val="24"/>
    </w:rPr>
  </w:style>
  <w:style w:type="paragraph" w:styleId="ListParagraph">
    <w:name w:val="List Paragraph"/>
    <w:basedOn w:val="Normal"/>
    <w:link w:val="ListParagraphChar"/>
    <w:uiPriority w:val="34"/>
    <w:qFormat/>
    <w:rsid w:val="007E1218"/>
    <w:pPr>
      <w:spacing w:after="200" w:line="276" w:lineRule="auto"/>
      <w:ind w:left="720"/>
      <w:contextualSpacing/>
      <w:jc w:val="left"/>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E1218"/>
    <w:rPr>
      <w:b/>
      <w:sz w:val="24"/>
      <w:lang w:eastAsia="en-US"/>
    </w:rPr>
  </w:style>
  <w:style w:type="character" w:customStyle="1" w:styleId="FootnoteTextChar">
    <w:name w:val="Footnote Text Char"/>
    <w:basedOn w:val="DefaultParagraphFont"/>
    <w:link w:val="FootnoteText"/>
    <w:uiPriority w:val="99"/>
    <w:rsid w:val="003F1309"/>
    <w:rPr>
      <w:lang w:eastAsia="en-US"/>
    </w:rPr>
  </w:style>
  <w:style w:type="character" w:customStyle="1" w:styleId="ListParagraphChar">
    <w:name w:val="List Paragraph Char"/>
    <w:link w:val="ListParagraph"/>
    <w:uiPriority w:val="34"/>
    <w:rsid w:val="003F1309"/>
    <w:rPr>
      <w:rFonts w:asciiTheme="minorHAnsi" w:eastAsiaTheme="minorHAnsi" w:hAnsiTheme="minorHAnsi" w:cstheme="minorBidi"/>
      <w:sz w:val="22"/>
      <w:szCs w:val="22"/>
      <w:lang w:eastAsia="en-US"/>
    </w:rPr>
  </w:style>
  <w:style w:type="character" w:customStyle="1" w:styleId="Heading3Char">
    <w:name w:val="Heading 3 Char"/>
    <w:link w:val="Heading3"/>
    <w:rsid w:val="005C79A2"/>
    <w:rPr>
      <w:i/>
      <w:sz w:val="24"/>
      <w:lang w:eastAsia="en-US"/>
    </w:rPr>
  </w:style>
  <w:style w:type="character" w:styleId="CommentReference">
    <w:name w:val="annotation reference"/>
    <w:basedOn w:val="DefaultParagraphFont"/>
    <w:uiPriority w:val="99"/>
    <w:semiHidden/>
    <w:unhideWhenUsed/>
    <w:rsid w:val="000C5A95"/>
    <w:rPr>
      <w:sz w:val="16"/>
      <w:szCs w:val="16"/>
    </w:rPr>
  </w:style>
  <w:style w:type="paragraph" w:styleId="CommentSubject">
    <w:name w:val="annotation subject"/>
    <w:basedOn w:val="CommentText"/>
    <w:next w:val="CommentText"/>
    <w:link w:val="CommentSubjectChar"/>
    <w:uiPriority w:val="99"/>
    <w:semiHidden/>
    <w:unhideWhenUsed/>
    <w:rsid w:val="000C5A95"/>
    <w:rPr>
      <w:b/>
      <w:bCs/>
    </w:rPr>
  </w:style>
  <w:style w:type="character" w:customStyle="1" w:styleId="CommentTextChar">
    <w:name w:val="Comment Text Char"/>
    <w:basedOn w:val="DefaultParagraphFont"/>
    <w:link w:val="CommentText"/>
    <w:semiHidden/>
    <w:rsid w:val="000C5A95"/>
    <w:rPr>
      <w:lang w:eastAsia="en-US"/>
    </w:rPr>
  </w:style>
  <w:style w:type="character" w:customStyle="1" w:styleId="CommentSubjectChar">
    <w:name w:val="Comment Subject Char"/>
    <w:basedOn w:val="CommentTextChar"/>
    <w:link w:val="CommentSubject"/>
    <w:uiPriority w:val="99"/>
    <w:semiHidden/>
    <w:rsid w:val="000C5A95"/>
    <w:rPr>
      <w:b/>
      <w:bCs/>
      <w:lang w:eastAsia="en-US"/>
    </w:rPr>
  </w:style>
  <w:style w:type="paragraph" w:customStyle="1" w:styleId="Body">
    <w:name w:val="Body"/>
    <w:basedOn w:val="Normal"/>
    <w:link w:val="BodyChar"/>
    <w:qFormat/>
    <w:rsid w:val="0072771F"/>
    <w:pPr>
      <w:spacing w:line="360" w:lineRule="auto"/>
    </w:pPr>
    <w:rPr>
      <w:rFonts w:ascii="Verdana" w:hAnsi="Verdana"/>
      <w:sz w:val="20"/>
    </w:rPr>
  </w:style>
  <w:style w:type="character" w:customStyle="1" w:styleId="BodyChar">
    <w:name w:val="Body Char"/>
    <w:link w:val="Body"/>
    <w:rsid w:val="0072771F"/>
    <w:rPr>
      <w:rFonts w:ascii="Verdana" w:hAnsi="Verdana"/>
      <w:lang w:eastAsia="en-US"/>
    </w:rPr>
  </w:style>
  <w:style w:type="paragraph" w:customStyle="1" w:styleId="CM1">
    <w:name w:val="CM1"/>
    <w:basedOn w:val="Default"/>
    <w:next w:val="Default"/>
    <w:uiPriority w:val="99"/>
    <w:rsid w:val="00C13C8C"/>
    <w:rPr>
      <w:color w:val="auto"/>
    </w:rPr>
  </w:style>
  <w:style w:type="paragraph" w:customStyle="1" w:styleId="CM3">
    <w:name w:val="CM3"/>
    <w:basedOn w:val="Default"/>
    <w:next w:val="Default"/>
    <w:uiPriority w:val="99"/>
    <w:rsid w:val="00C13C8C"/>
    <w:rPr>
      <w:color w:val="auto"/>
    </w:rPr>
  </w:style>
  <w:style w:type="paragraph" w:styleId="Revision">
    <w:name w:val="Revision"/>
    <w:hidden/>
    <w:uiPriority w:val="99"/>
    <w:semiHidden/>
    <w:rsid w:val="007F2975"/>
    <w:rPr>
      <w:sz w:val="24"/>
      <w:lang w:eastAsia="en-US"/>
    </w:rPr>
  </w:style>
  <w:style w:type="character" w:customStyle="1" w:styleId="PlainTextChar">
    <w:name w:val="Plain Text Char"/>
    <w:basedOn w:val="DefaultParagraphFont"/>
    <w:link w:val="PlainText"/>
    <w:uiPriority w:val="99"/>
    <w:rsid w:val="00797C0B"/>
    <w:rPr>
      <w:rFonts w:ascii="Courier New" w:hAnsi="Courier New"/>
      <w:lang w:eastAsia="en-US"/>
    </w:rPr>
  </w:style>
  <w:style w:type="table" w:styleId="TableGrid">
    <w:name w:val="Table Grid"/>
    <w:aliases w:val="Document Table"/>
    <w:basedOn w:val="TableNormal"/>
    <w:rsid w:val="0088359B"/>
    <w:rPr>
      <w:rFonts w:ascii="Verdana" w:hAnsi="Verdana"/>
      <w:sz w:val="18"/>
      <w:lang w:val="nl-BE" w:eastAsia="nl-BE"/>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tblStylePr w:type="firstRow">
      <w:rPr>
        <w:color w:val="FFFFFF"/>
      </w:rPr>
      <w:tblPr/>
      <w:tcPr>
        <w:shd w:val="clear" w:color="auto" w:fill="00AEF0"/>
      </w:tcPr>
    </w:tblStylePr>
  </w:style>
  <w:style w:type="paragraph" w:customStyle="1" w:styleId="text10">
    <w:name w:val="text1"/>
    <w:basedOn w:val="Normal"/>
    <w:uiPriority w:val="99"/>
    <w:rsid w:val="003217F1"/>
    <w:pPr>
      <w:spacing w:after="0"/>
      <w:jc w:val="left"/>
    </w:pPr>
    <w:rPr>
      <w:rFonts w:eastAsiaTheme="minorHAnsi"/>
      <w:szCs w:val="24"/>
      <w:lang w:val="fr-BE" w:eastAsia="fr-BE"/>
    </w:rPr>
  </w:style>
  <w:style w:type="character" w:customStyle="1" w:styleId="UnresolvedMention">
    <w:name w:val="Unresolved Mention"/>
    <w:basedOn w:val="DefaultParagraphFont"/>
    <w:uiPriority w:val="99"/>
    <w:semiHidden/>
    <w:unhideWhenUsed/>
    <w:rsid w:val="00B506C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62833164">
      <w:bodyDiv w:val="1"/>
      <w:marLeft w:val="0"/>
      <w:marRight w:val="0"/>
      <w:marTop w:val="0"/>
      <w:marBottom w:val="0"/>
      <w:divBdr>
        <w:top w:val="none" w:sz="0" w:space="0" w:color="auto"/>
        <w:left w:val="none" w:sz="0" w:space="0" w:color="auto"/>
        <w:bottom w:val="none" w:sz="0" w:space="0" w:color="auto"/>
        <w:right w:val="none" w:sz="0" w:space="0" w:color="auto"/>
      </w:divBdr>
    </w:div>
    <w:div w:id="980884341">
      <w:bodyDiv w:val="1"/>
      <w:marLeft w:val="0"/>
      <w:marRight w:val="0"/>
      <w:marTop w:val="0"/>
      <w:marBottom w:val="0"/>
      <w:divBdr>
        <w:top w:val="none" w:sz="0" w:space="0" w:color="auto"/>
        <w:left w:val="none" w:sz="0" w:space="0" w:color="auto"/>
        <w:bottom w:val="none" w:sz="0" w:space="0" w:color="auto"/>
        <w:right w:val="none" w:sz="0" w:space="0" w:color="auto"/>
      </w:divBdr>
    </w:div>
    <w:div w:id="1143932482">
      <w:bodyDiv w:val="1"/>
      <w:marLeft w:val="0"/>
      <w:marRight w:val="0"/>
      <w:marTop w:val="0"/>
      <w:marBottom w:val="0"/>
      <w:divBdr>
        <w:top w:val="none" w:sz="0" w:space="0" w:color="auto"/>
        <w:left w:val="none" w:sz="0" w:space="0" w:color="auto"/>
        <w:bottom w:val="none" w:sz="0" w:space="0" w:color="auto"/>
        <w:right w:val="none" w:sz="0" w:space="0" w:color="auto"/>
      </w:divBdr>
    </w:div>
    <w:div w:id="1546141211">
      <w:bodyDiv w:val="1"/>
      <w:marLeft w:val="0"/>
      <w:marRight w:val="0"/>
      <w:marTop w:val="0"/>
      <w:marBottom w:val="0"/>
      <w:divBdr>
        <w:top w:val="none" w:sz="0" w:space="0" w:color="auto"/>
        <w:left w:val="none" w:sz="0" w:space="0" w:color="auto"/>
        <w:bottom w:val="none" w:sz="0" w:space="0" w:color="auto"/>
        <w:right w:val="none" w:sz="0" w:space="0" w:color="auto"/>
      </w:divBdr>
    </w:div>
    <w:div w:id="1827434667">
      <w:bodyDiv w:val="1"/>
      <w:marLeft w:val="0"/>
      <w:marRight w:val="0"/>
      <w:marTop w:val="0"/>
      <w:marBottom w:val="0"/>
      <w:divBdr>
        <w:top w:val="none" w:sz="0" w:space="0" w:color="auto"/>
        <w:left w:val="none" w:sz="0" w:space="0" w:color="auto"/>
        <w:bottom w:val="none" w:sz="0" w:space="0" w:color="auto"/>
        <w:right w:val="none" w:sz="0" w:space="0" w:color="auto"/>
      </w:divBdr>
    </w:div>
    <w:div w:id="1937590745">
      <w:bodyDiv w:val="1"/>
      <w:marLeft w:val="0"/>
      <w:marRight w:val="0"/>
      <w:marTop w:val="0"/>
      <w:marBottom w:val="0"/>
      <w:divBdr>
        <w:top w:val="none" w:sz="0" w:space="0" w:color="auto"/>
        <w:left w:val="none" w:sz="0" w:space="0" w:color="auto"/>
        <w:bottom w:val="none" w:sz="0" w:space="0" w:color="auto"/>
        <w:right w:val="none" w:sz="0" w:space="0" w:color="auto"/>
      </w:divBdr>
    </w:div>
    <w:div w:id="201872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XUD-UNIT-A1@ec.europa.e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xts>
  <SecurityPersonalData>Personal data</SecurityPersonalData>
  <SecurityLimitedDG>Limited</SecurityLimitedDG>
  <OpeningMembersOfParliament2>Sir/Madam,</OpeningMembersOfParliament2>
  <OpeningAmbassadors2>Sir/Madam, </OpeningAmbassadors2>
  <SecurityPharma>Pharma investigations</SecurityPharma>
  <OpeningMinisters3>Dear Home Secretary,</OpeningMinisters3>
  <SecurityMediationServiceMatter>Mediation Service matter</SecurityMediationServiceMatter>
  <SecurityDeadline>Deadline</SecurityDeadline>
  <OpeningIndividualsPlural>Dear Sir, </OpeningIndividualsPlural>
  <SecurityEconomyAndFinance>Economy and finance – special handling</SecurityEconomyAndFinance>
  <FooterFax>Fax</FooterFax>
  <OpeningAmbassadors>[Your] Excellency,</OpeningAmbassadors>
  <ClosingSecretariesGeneral>I have the honour to be, Sir/Madam, Yours faithfully,</ClosingSecretariesGeneral>
  <NoteCopy>c.c.:</NoteCopy>
  <OpeningMinisters>Sir/Madam/My Lord, </OpeningMinisters>
  <OpeningIndividualsLessFormal>Dear Mr/Mrs/Ms/Dr [surname],</OpeningIndividualsLessFormal>
  <FooterOffice>Office:</FooterOffice>
  <SecurityOlafInvestigations>OLAF investigations</SecurityOlafInvestigations>
  <ClosingHeadsOfGovernment2>Yours faithfully, </ClosingHeadsOfGovernment2>
  <NoteReference>Ref.:</NoteReference>
  <Closing>Yours faithfully, </Closing>
  <ClosingMinisters2>Yours faithfully, </ClosingMinisters2>
  <OpeningAmbassadors3>Dear Ambassador, </OpeningAmbassadors3>
  <ClosingAmbassadors2>Yours faithfully,</ClosingAmbassadors2>
  <SecurityInternal>Commission internal</SecurityInternal>
  <SecurityOlafSpecialHandling>OLAF investigations – special handling</SecurityOlafSpecialHandling>
  <NoteParticipants>Participants:</NoteParticipants>
  <ClosingMembersOfParliament2>Yours faithfully, </ClosingMembersOfParliament2>
  <SecurityPersonal>Personal</SecurityPersonal>
  <CourtProceduralDocuments>Court procedural documents</CourtProceduralDocuments>
  <ClosingPresidentsEUInst>Yours faithfully, </ClosingPresidentsEUInst>
  <OpeningPresidentsEUInst2>Dear Mr/Madam President,</OpeningPresidentsEUInst2>
  <SecurityCompOperationsHandling>Handling instructions are provided by the DG COMP (comp-lso@ec.europa.eu)</SecurityCompOperationsHandling>
  <NoteParticipant>Participant:</NoteParticipant>
  <ClosingMinisters3>Yours sincerely, </ClosingMinisters3>
  <OpeningMinisters2>Dear Minister,</OpeningMinisters2>
  <OpeningMinisters4>Dear Mr/Ms [surname],</OpeningMinisters4>
  <OrgaRoot>EUROPEAN COMMISSION</OrgaRoot>
  <NoteCopies>c.c.:</NoteCopies>
  <ClosingAmbassadors>I have the honour to be, Sir/Madam, Yours faithfully,</ClosingAmbassadors>
  <ClosingMembersOfParliament>Yours faithfully,</ClosingMembersOfParliament>
  <NoteSubject>Subject:</NoteSubject>
  <Contact>Contact:</Contact>
  <ClosingPresidentsEUInst3>Yours faithfully, </ClosingPresidentsEUInst3>
  <ClosingHeadsOfGovernment>I remain, Sir/Madam, Yours faithfully, </ClosingHeadsOfGovernment>
  <OpeningHeadsOfGovernment2>Dear Prime Minister, </OpeningHeadsOfGovernment2>
  <Closing2>Yours sincerely, </Closing2>
  <SecurityInvestigationsDisciplinary>Investigations and disciplinary matters</SecurityInvestigationsDisciplinary>
  <SecurityCompOperations>COMP operations</SecurityCompOperations>
  <NoteEnclosure>Enclosure:</NoteEnclosure>
  <SecurityEuSatellite>EU satellite navigation matters</SecurityEuSatellite>
  <SecurityReleasable>RELEASABLE TO [...]</SecurityReleasable>
  <AddresseeTo>To:</AddresseeTo>
  <ClosingMinisters>I remain [or I am], Sir/Madam/My Lord, Yours faithfully,</ClosingMinisters>
  <SecurityEtsLimited>ETS limited</SecurityEtsLimited>
  <ClosingHeadsOfState>I have the honour to be, Sir/Madam, Yours faithfully,</ClosingHeadsOfState>
  <SecurityStaffMatter>Staff matter</SecurityStaffMatter>
  <SecurityOpinionLegalService>Opinion of the Legal Service</SecurityOpinionLegalService>
  <OpeningSecretariesGeneral>Sir/Madam,</OpeningSecretariesGeneral>
  <SecurityEtsSensitive>ETS sensitive</SecurityEtsSensitive>
  <OpeningHeadsOfState3>Madam President,</OpeningHeadsOfState3>
  <OpeningIndividualsFormal>Dear Madam,</OpeningIndividualsFormal>
  <OpeningMembersOfParliament>Dear Mr/Mrs [surname],</OpeningMembersOfParliament>
  <SecurityEtsCritical>ETS critical</SecurityEtsCritical>
  <SecurityCompSpecial>COMP - special handling</SecurityCompSpecial>
  <OpeningPresidentsEUInst>Dear Mr/Madam President,</OpeningPresidentsEUInst>
  <SecurityOpinionOfTheLegalService>This document contains legal advice and is only for the use of the services to which it is addressed. It may not be transmitted outside the European Commission and its content may not be reproduced in documents to be sent outside the European Commission.	 It may be protected pursuant to Article 4 of Regulation (EC) No 1049/2001 of the European Parliament and of the Council and may only be disclosed under the procedures provided for in Commission Decision 2001/937/EC, ECSC, Euratom.</SecurityOpinionOfTheLegalService>
  <SecurityPharmaSpecial>Pharma investigations – special handling</SecurityPharmaSpecial>
  <TOCHeading>Table of Contents</TOCHeading>
  <AddressFooterBrussels>Commission européenne/Europese Commissie, 1049 Bruxelles/Brussel, BELGIQUE/BELGIË — Tel. +32 22991111</AddressFooterBrussels>
  <SecurityIasOperations>IAS operations</SecurityIasOperations>
  <OpeningHeadsOfState2>Mr President,</OpeningHeadsOfState2>
  <FooterPhone>Tel. direct line</FooterPhone>
  <OpeningHeadsOfGovernment>Excellency,</OpeningHeadsOfGovernment>
  <SecuritySecurityMatter>Security matter</SecuritySecurityMatter>
  <SecurityPersonalDataHandling>Shall only be communicated on a need to know basis pursuant to Regulation (EC) No 45/2001. Where e-mail is used, this must be encrypted using SECEM.</SecurityPersonalDataHandling>
  <NoteEnclosures>Enclosures:</NoteEnclosures>
  <SecurityLimitedServiceUnitGroup>Limited</SecurityLimitedServiceUnitGroup>
  <SecurityMedicalSecret>Medical secret</SecurityMedicalSecret>
  <ClosingHeadsOfState2>Yours faithfully, </ClosingHeadsOfState2>
  <Contacts>Contacts:</Contacts>
  <ClosingPresidentsEUInst2>Yours faithfully, </ClosingPresidentsEUInst2>
  <OpeningHeadsOfState>Excellency,</OpeningHeadsOfState>
  <SecurityEmbargo>Embargo until</SecurityEmbargo>
  <ClosingSecretariesGeneral2>Yours faithfully, </ClosingSecretariesGeneral2>
  <SecurityLimited>Limited</SecurityLimited>
  <DateFormatShort>dd/MM/yyyy</DateFormatShort>
  <DateFormatLong>d MMMM yyyy</DateFormatLong>
</Texts>
</file>

<file path=customXml/item2.xml><?xml version="1.0" encoding="utf-8"?>
<EurolookProperties>
  <ProductCustomizationId/>
  <Created>
    <Version>4.6</Version>
    <Date>2018-09-18T09:28:32</Date>
    <Language>EN</Language>
    <Note/>
  </Created>
  <Edited>
    <Version>10.0.41843.0</Version>
    <Date>2021-05-21T23:19:22</Date>
  </Edited>
  <DocumentModel>
    <Id>a68dca3e-24ca-4dba-8741-3c79d129d370</Id>
    <Name>Letter</Name>
  </DocumentModel>
  <DocumentDate/>
  <DocumentVersion/>
  <CompatibilityMode>Eurolook4X</CompatibilityMode>
</EurolookProperties>
</file>

<file path=customXml/item3.xml><?xml version="1.0" encoding="utf-8"?>
<Author Role="Creator">
  <Id>0ee6c593-f19d-499f-b9d5-a4a741ca3ef5</Id>
  <Names>
    <Latin>
      <FirstName>Ann</FirstName>
      <LastName>Leroy</LastName>
    </Latin>
    <Greek>
      <FirstName/>
      <LastName/>
    </Greek>
    <Cyrillic>
      <FirstName/>
      <LastName/>
    </Cyrillic>
    <DocumentScript>
      <FirstName>Ann</FirstName>
      <LastName>Leroy</LastName>
      <FullName>Ann Leroy</FullName>
    </DocumentScript>
  </Names>
  <Initials>AL</Initials>
  <Gender>f</Gender>
  <Email>Ann.LEROY@ec.europa.eu</Email>
  <Service>TAXUD.A.2.003</Service>
  <Function ShowInSignature="true"/>
  <WebAddress/>
  <InheritedWebAddress>WebAddress</InheritedWebAddress>
  <OrgaEntity1>
    <Id>f36e3818-fc85-4726-940a-3cc2b4fc2f9d</Id>
    <LogicalLevel>1</LogicalLevel>
    <Name>TAXUD</Name>
    <HeadLine1>DIRECTORATE-GENERAL</HeadLine1>
    <HeadLine2>TAXATION AND CUSTOMS UNION</HeadLine2>
    <PrimaryAddressId>f03b5801-04c9-4931-aa17-c6d6c70bc579</PrimaryAddressId>
    <SecondaryAddressId/>
    <WebAddress>WebAddress</WebAddress>
    <InheritedWebAddress>WebAddress</InheritedWebAddress>
    <ShowInHeader>true</ShowInHeader>
  </OrgaEntity1>
  <OrgaEntity2>
    <Id>35d72237-9434-48fa-8ace-bed1dfbafeb2</Id>
    <LogicalLevel>2</LogicalLevel>
    <Name>TAXUD.A</Name>
    <HeadLine1>Customs</HeadLine1>
    <HeadLine2/>
    <PrimaryAddressId>f03b5801-04c9-4931-aa17-c6d6c70bc579</PrimaryAddressId>
    <SecondaryAddressId/>
    <WebAddress/>
    <InheritedWebAddress>WebAddress</InheritedWebAddress>
    <ShowInHeader>true</ShowInHeader>
  </OrgaEntity2>
  <OrgaEntity3>
    <Id>08566667-fb83-417e-b6a7-6106f7c2c1b6</Id>
    <LogicalLevel>3</LogicalLevel>
    <Name>TAXUD.A.2</Name>
    <HeadLine1>Customs Legislation</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 </PhoneNumberPrefix>
      <Location>Brussels,</Location>
      <Footer>Commission européenne/Europese Commissie, 1049 Bruxelles/Brussel, BELGIQUE/BELGIË — Tel. +32 22991111</Footer>
    </Address>
    <Address>
      <Id>1264fb81-f6bb-475e-9f9d-a937d3be6ee2</Id>
      <Name>Luxembourg</Name>
      <PhoneNumberPrefix>+352 4301</PhoneNumberPrefix>
      <Location>Luxembourg,</Location>
      <Footer>Commission européenne, 2920 Luxembourg, LUXEMBOURG — Tel. +352 43011</Footer>
    </Address>
  </Addresses>
  <JobAssignmentId/>
  <MainWorkplace IsMain="true">
    <AddressId>f03b5801-04c9-4931-aa17-c6d6c70bc579</AddressId>
    <Fax/>
    <Phone>+32 229 85306</Phone>
    <Office>J-79 05/064</Office>
  </MainWorkplace>
  <Workplaces>
    <Workplace IsMain="false">
      <AddressId>1264fb81-f6bb-475e-9f9d-a937d3be6ee2</AddressId>
      <Fax/>
      <Phone/>
      <Office/>
    </Workplace>
    <Workplace IsMain="true">
      <AddressId>f03b5801-04c9-4931-aa17-c6d6c70bc579</AddressId>
      <Fax/>
      <Phone>+32 229 85306</Phone>
      <Office>J-79 05/064</Office>
    </Workplace>
  </Workplaces>
</Author>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C5047-5E84-45F4-97D9-E45BCCA541D4}">
  <ds:schemaRefs/>
</ds:datastoreItem>
</file>

<file path=customXml/itemProps2.xml><?xml version="1.0" encoding="utf-8"?>
<ds:datastoreItem xmlns:ds="http://schemas.openxmlformats.org/officeDocument/2006/customXml" ds:itemID="{6E6D3C7C-AD0B-4302-9339-3BD925E1BA36}">
  <ds:schemaRefs/>
</ds:datastoreItem>
</file>

<file path=customXml/itemProps3.xml><?xml version="1.0" encoding="utf-8"?>
<ds:datastoreItem xmlns:ds="http://schemas.openxmlformats.org/officeDocument/2006/customXml" ds:itemID="{FE630F45-4DD0-494C-B157-940E3C64A4AE}">
  <ds:schemaRefs/>
</ds:datastoreItem>
</file>

<file path=customXml/itemProps4.xml><?xml version="1.0" encoding="utf-8"?>
<ds:datastoreItem xmlns:ds="http://schemas.openxmlformats.org/officeDocument/2006/customXml" ds:itemID="{4EB53A0B-F421-479E-8640-0E975B7B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1</TotalTime>
  <Pages>3</Pages>
  <Words>446</Words>
  <Characters>2543</Characters>
  <Application>Microsoft Office Word</Application>
  <DocSecurity>0</DocSecurity>
  <PresentationFormat>Microsoft Word 14.0</PresentationFormat>
  <Lines>21</Lines>
  <Paragraphs>5</Paragraphs>
  <ScaleCrop>false</ScaleCrop>
  <HeadingPairs>
    <vt:vector size="6" baseType="variant">
      <vt:variant>
        <vt:lpstr>Title</vt:lpstr>
      </vt:variant>
      <vt:variant>
        <vt:i4>1</vt:i4>
      </vt:variant>
      <vt:variant>
        <vt:lpstr>Naslov</vt:lpstr>
      </vt:variant>
      <vt:variant>
        <vt:i4>1</vt:i4>
      </vt:variant>
      <vt:variant>
        <vt:lpstr>Titel</vt:lpstr>
      </vt:variant>
      <vt:variant>
        <vt:i4>1</vt:i4>
      </vt:variant>
    </vt:vector>
  </HeadingPairs>
  <TitlesOfParts>
    <vt:vector size="3" baseType="lpstr">
      <vt:lpstr/>
      <vt:lpstr/>
      <vt:lpstr/>
    </vt:vector>
  </TitlesOfParts>
  <Company>European Commission</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Ann.LEROY@ec.europa.eu</dc:creator>
  <cp:keywords>EL4</cp:keywords>
  <cp:lastModifiedBy>Г. Симеонов</cp:lastModifiedBy>
  <cp:revision>2</cp:revision>
  <cp:lastPrinted>2019-05-02T08:38:00Z</cp:lastPrinted>
  <dcterms:created xsi:type="dcterms:W3CDTF">2023-05-25T04:52:00Z</dcterms:created>
  <dcterms:modified xsi:type="dcterms:W3CDTF">2023-05-25T04:52:00Z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4.6.5.0000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not.dot</vt:lpwstr>
  </property>
  <property fmtid="{D5CDD505-2E9C-101B-9397-08002B2CF9AE}" pid="6" name="Created using">
    <vt:lpwstr>EL 4.6 Build 50000</vt:lpwstr>
  </property>
  <property fmtid="{D5CDD505-2E9C-101B-9397-08002B2CF9AE}" pid="7" name="Formatting">
    <vt:lpwstr>4.1</vt:lpwstr>
  </property>
  <property fmtid="{D5CDD505-2E9C-101B-9397-08002B2CF9AE}" pid="8" name="Last edited using">
    <vt:lpwstr>EL 4.6 Build 50000</vt:lpwstr>
  </property>
  <property fmtid="{D5CDD505-2E9C-101B-9397-08002B2CF9AE}" pid="9" name="EL_Author">
    <vt:lpwstr>Susanne Aigner</vt:lpwstr>
  </property>
  <property fmtid="{D5CDD505-2E9C-101B-9397-08002B2CF9AE}" pid="10" name="Type">
    <vt:lpwstr>Eurolook Note &amp; Letter</vt:lpwstr>
  </property>
  <property fmtid="{D5CDD505-2E9C-101B-9397-08002B2CF9AE}" pid="11" name="Language">
    <vt:lpwstr>EN</vt:lpwstr>
  </property>
  <property fmtid="{D5CDD505-2E9C-101B-9397-08002B2CF9AE}" pid="12" name="EL_Language">
    <vt:lpwstr>EN</vt:lpwstr>
  </property>
  <property fmtid="{D5CDD505-2E9C-101B-9397-08002B2CF9AE}" pid="13" name="MSIP_Label_6bd9ddd1-4d20-43f6-abfa-fc3c07406f94_Enabled">
    <vt:lpwstr>true</vt:lpwstr>
  </property>
  <property fmtid="{D5CDD505-2E9C-101B-9397-08002B2CF9AE}" pid="14" name="MSIP_Label_6bd9ddd1-4d20-43f6-abfa-fc3c07406f94_SetDate">
    <vt:lpwstr>2022-12-13T16:02:41Z</vt:lpwstr>
  </property>
  <property fmtid="{D5CDD505-2E9C-101B-9397-08002B2CF9AE}" pid="15" name="MSIP_Label_6bd9ddd1-4d20-43f6-abfa-fc3c07406f94_Method">
    <vt:lpwstr>Privileged</vt:lpwstr>
  </property>
  <property fmtid="{D5CDD505-2E9C-101B-9397-08002B2CF9AE}" pid="16" name="MSIP_Label_6bd9ddd1-4d20-43f6-abfa-fc3c07406f94_Name">
    <vt:lpwstr>Commission Use</vt:lpwstr>
  </property>
  <property fmtid="{D5CDD505-2E9C-101B-9397-08002B2CF9AE}" pid="17" name="MSIP_Label_6bd9ddd1-4d20-43f6-abfa-fc3c07406f94_SiteId">
    <vt:lpwstr>b24c8b06-522c-46fe-9080-70926f8dddb1</vt:lpwstr>
  </property>
  <property fmtid="{D5CDD505-2E9C-101B-9397-08002B2CF9AE}" pid="18" name="MSIP_Label_6bd9ddd1-4d20-43f6-abfa-fc3c07406f94_ActionId">
    <vt:lpwstr>5ae0300e-2d23-4df9-87f3-3ec95ef296b9</vt:lpwstr>
  </property>
  <property fmtid="{D5CDD505-2E9C-101B-9397-08002B2CF9AE}" pid="19" name="MSIP_Label_6bd9ddd1-4d20-43f6-abfa-fc3c07406f94_ContentBits">
    <vt:lpwstr>0</vt:lpwstr>
  </property>
</Properties>
</file>